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2E5CC0"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Content>
          <w:r w:rsidR="000E2A6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162AC4">
              <w:rPr>
                <w:noProof/>
                <w:sz w:val="28"/>
                <w:szCs w:val="28"/>
              </w:rPr>
              <w:t>30-May-15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E109EF" w:rsidRDefault="006709F8">
          <w:pPr>
            <w:pStyle w:val="TOC1"/>
            <w:tabs>
              <w:tab w:val="left" w:pos="660"/>
              <w:tab w:val="right" w:leader="dot" w:pos="9163"/>
            </w:tabs>
            <w:rPr>
              <w:rFonts w:asciiTheme="minorHAnsi" w:eastAsiaTheme="minorEastAsia" w:hAnsiTheme="minorHAnsi"/>
              <w:noProof/>
            </w:rPr>
          </w:pPr>
          <w:r>
            <w:fldChar w:fldCharType="begin"/>
          </w:r>
          <w:r>
            <w:instrText xml:space="preserve"> TOC \o "1-3" \h \z \u </w:instrText>
          </w:r>
          <w:r>
            <w:fldChar w:fldCharType="separate"/>
          </w:r>
          <w:hyperlink w:anchor="_Toc420133873" w:history="1">
            <w:r w:rsidR="00E109EF" w:rsidRPr="00012BE1">
              <w:rPr>
                <w:rStyle w:val="Hyperlink"/>
                <w:noProof/>
              </w:rPr>
              <w:t>1</w:t>
            </w:r>
            <w:r w:rsidR="00E109EF">
              <w:rPr>
                <w:rFonts w:asciiTheme="minorHAnsi" w:eastAsiaTheme="minorEastAsia" w:hAnsiTheme="minorHAnsi"/>
                <w:noProof/>
              </w:rPr>
              <w:tab/>
            </w:r>
            <w:r w:rsidR="00E109EF" w:rsidRPr="00012BE1">
              <w:rPr>
                <w:rStyle w:val="Hyperlink"/>
                <w:noProof/>
              </w:rPr>
              <w:t>Giới thiệu vấn đề</w:t>
            </w:r>
            <w:r w:rsidR="00E109EF">
              <w:rPr>
                <w:noProof/>
                <w:webHidden/>
              </w:rPr>
              <w:tab/>
            </w:r>
            <w:r w:rsidR="00E109EF">
              <w:rPr>
                <w:noProof/>
                <w:webHidden/>
              </w:rPr>
              <w:fldChar w:fldCharType="begin"/>
            </w:r>
            <w:r w:rsidR="00E109EF">
              <w:rPr>
                <w:noProof/>
                <w:webHidden/>
              </w:rPr>
              <w:instrText xml:space="preserve"> PAGEREF _Toc420133873 \h </w:instrText>
            </w:r>
            <w:r w:rsidR="00E109EF">
              <w:rPr>
                <w:noProof/>
                <w:webHidden/>
              </w:rPr>
            </w:r>
            <w:r w:rsidR="00E109EF">
              <w:rPr>
                <w:noProof/>
                <w:webHidden/>
              </w:rPr>
              <w:fldChar w:fldCharType="separate"/>
            </w:r>
            <w:r w:rsidR="005414AF">
              <w:rPr>
                <w:noProof/>
                <w:webHidden/>
              </w:rPr>
              <w:t>5</w:t>
            </w:r>
            <w:r w:rsidR="00E109EF">
              <w:rPr>
                <w:noProof/>
                <w:webHidden/>
              </w:rPr>
              <w:fldChar w:fldCharType="end"/>
            </w:r>
          </w:hyperlink>
        </w:p>
        <w:p w:rsidR="00E109EF" w:rsidRDefault="002E5CC0">
          <w:pPr>
            <w:pStyle w:val="TOC1"/>
            <w:tabs>
              <w:tab w:val="left" w:pos="660"/>
              <w:tab w:val="right" w:leader="dot" w:pos="9163"/>
            </w:tabs>
            <w:rPr>
              <w:rFonts w:asciiTheme="minorHAnsi" w:eastAsiaTheme="minorEastAsia" w:hAnsiTheme="minorHAnsi"/>
              <w:noProof/>
            </w:rPr>
          </w:pPr>
          <w:hyperlink w:anchor="_Toc420133874" w:history="1">
            <w:r w:rsidR="00E109EF" w:rsidRPr="00012BE1">
              <w:rPr>
                <w:rStyle w:val="Hyperlink"/>
                <w:noProof/>
              </w:rPr>
              <w:t>2</w:t>
            </w:r>
            <w:r w:rsidR="00E109EF">
              <w:rPr>
                <w:rFonts w:asciiTheme="minorHAnsi" w:eastAsiaTheme="minorEastAsia" w:hAnsiTheme="minorHAnsi"/>
                <w:noProof/>
              </w:rPr>
              <w:tab/>
            </w:r>
            <w:r w:rsidR="00E109EF" w:rsidRPr="00012BE1">
              <w:rPr>
                <w:rStyle w:val="Hyperlink"/>
                <w:noProof/>
              </w:rPr>
              <w:t>Các công trình liên quan</w:t>
            </w:r>
            <w:r w:rsidR="00E109EF">
              <w:rPr>
                <w:noProof/>
                <w:webHidden/>
              </w:rPr>
              <w:tab/>
            </w:r>
            <w:r w:rsidR="00E109EF">
              <w:rPr>
                <w:noProof/>
                <w:webHidden/>
              </w:rPr>
              <w:fldChar w:fldCharType="begin"/>
            </w:r>
            <w:r w:rsidR="00E109EF">
              <w:rPr>
                <w:noProof/>
                <w:webHidden/>
              </w:rPr>
              <w:instrText xml:space="preserve"> PAGEREF _Toc420133874 \h </w:instrText>
            </w:r>
            <w:r w:rsidR="00E109EF">
              <w:rPr>
                <w:noProof/>
                <w:webHidden/>
              </w:rPr>
            </w:r>
            <w:r w:rsidR="00E109EF">
              <w:rPr>
                <w:noProof/>
                <w:webHidden/>
              </w:rPr>
              <w:fldChar w:fldCharType="separate"/>
            </w:r>
            <w:r w:rsidR="005414AF">
              <w:rPr>
                <w:noProof/>
                <w:webHidden/>
              </w:rPr>
              <w:t>5</w:t>
            </w:r>
            <w:r w:rsidR="00E109EF">
              <w:rPr>
                <w:noProof/>
                <w:webHidden/>
              </w:rPr>
              <w:fldChar w:fldCharType="end"/>
            </w:r>
          </w:hyperlink>
        </w:p>
        <w:p w:rsidR="00E109EF" w:rsidRDefault="002E5CC0">
          <w:pPr>
            <w:pStyle w:val="TOC2"/>
            <w:tabs>
              <w:tab w:val="left" w:pos="1100"/>
              <w:tab w:val="right" w:leader="dot" w:pos="9163"/>
            </w:tabs>
            <w:rPr>
              <w:rFonts w:asciiTheme="minorHAnsi" w:eastAsiaTheme="minorEastAsia" w:hAnsiTheme="minorHAnsi"/>
              <w:noProof/>
            </w:rPr>
          </w:pPr>
          <w:hyperlink w:anchor="_Toc420133875" w:history="1">
            <w:r w:rsidR="00E109EF" w:rsidRPr="00012BE1">
              <w:rPr>
                <w:rStyle w:val="Hyperlink"/>
                <w:noProof/>
              </w:rPr>
              <w:t>2.1</w:t>
            </w:r>
            <w:r w:rsidR="00E109EF">
              <w:rPr>
                <w:rFonts w:asciiTheme="minorHAnsi" w:eastAsiaTheme="minorEastAsia" w:hAnsiTheme="minorHAnsi"/>
                <w:noProof/>
              </w:rPr>
              <w:tab/>
            </w:r>
            <w:r w:rsidR="00E109EF" w:rsidRPr="00012BE1">
              <w:rPr>
                <w:rStyle w:val="Hyperlink"/>
                <w:noProof/>
              </w:rPr>
              <w:t>Bệnh án điện tử</w:t>
            </w:r>
            <w:r w:rsidR="00E109EF">
              <w:rPr>
                <w:noProof/>
                <w:webHidden/>
              </w:rPr>
              <w:tab/>
            </w:r>
            <w:r w:rsidR="00E109EF">
              <w:rPr>
                <w:noProof/>
                <w:webHidden/>
              </w:rPr>
              <w:fldChar w:fldCharType="begin"/>
            </w:r>
            <w:r w:rsidR="00E109EF">
              <w:rPr>
                <w:noProof/>
                <w:webHidden/>
              </w:rPr>
              <w:instrText xml:space="preserve"> PAGEREF _Toc420133875 \h </w:instrText>
            </w:r>
            <w:r w:rsidR="00E109EF">
              <w:rPr>
                <w:noProof/>
                <w:webHidden/>
              </w:rPr>
            </w:r>
            <w:r w:rsidR="00E109EF">
              <w:rPr>
                <w:noProof/>
                <w:webHidden/>
              </w:rPr>
              <w:fldChar w:fldCharType="separate"/>
            </w:r>
            <w:r w:rsidR="005414AF">
              <w:rPr>
                <w:noProof/>
                <w:webHidden/>
              </w:rPr>
              <w:t>5</w:t>
            </w:r>
            <w:r w:rsidR="00E109EF">
              <w:rPr>
                <w:noProof/>
                <w:webHidden/>
              </w:rPr>
              <w:fldChar w:fldCharType="end"/>
            </w:r>
          </w:hyperlink>
        </w:p>
        <w:p w:rsidR="00E109EF" w:rsidRDefault="002E5CC0">
          <w:pPr>
            <w:pStyle w:val="TOC2"/>
            <w:tabs>
              <w:tab w:val="left" w:pos="1100"/>
              <w:tab w:val="right" w:leader="dot" w:pos="9163"/>
            </w:tabs>
            <w:rPr>
              <w:rFonts w:asciiTheme="minorHAnsi" w:eastAsiaTheme="minorEastAsia" w:hAnsiTheme="minorHAnsi"/>
              <w:noProof/>
            </w:rPr>
          </w:pPr>
          <w:hyperlink w:anchor="_Toc420133876" w:history="1">
            <w:r w:rsidR="00E109EF" w:rsidRPr="00012BE1">
              <w:rPr>
                <w:rStyle w:val="Hyperlink"/>
                <w:noProof/>
              </w:rPr>
              <w:t>2.2</w:t>
            </w:r>
            <w:r w:rsidR="00E109EF">
              <w:rPr>
                <w:rFonts w:asciiTheme="minorHAnsi" w:eastAsiaTheme="minorEastAsia" w:hAnsiTheme="minorHAnsi"/>
                <w:noProof/>
              </w:rPr>
              <w:tab/>
            </w:r>
            <w:r w:rsidR="00E109EF" w:rsidRPr="00012BE1">
              <w:rPr>
                <w:rStyle w:val="Hyperlink"/>
                <w:noProof/>
              </w:rPr>
              <w:t>Phân giải đồng tham chiếu</w:t>
            </w:r>
            <w:r w:rsidR="00E109EF">
              <w:rPr>
                <w:noProof/>
                <w:webHidden/>
              </w:rPr>
              <w:tab/>
            </w:r>
            <w:r w:rsidR="00E109EF">
              <w:rPr>
                <w:noProof/>
                <w:webHidden/>
              </w:rPr>
              <w:fldChar w:fldCharType="begin"/>
            </w:r>
            <w:r w:rsidR="00E109EF">
              <w:rPr>
                <w:noProof/>
                <w:webHidden/>
              </w:rPr>
              <w:instrText xml:space="preserve"> PAGEREF _Toc420133876 \h </w:instrText>
            </w:r>
            <w:r w:rsidR="00E109EF">
              <w:rPr>
                <w:noProof/>
                <w:webHidden/>
              </w:rPr>
            </w:r>
            <w:r w:rsidR="00E109EF">
              <w:rPr>
                <w:noProof/>
                <w:webHidden/>
              </w:rPr>
              <w:fldChar w:fldCharType="separate"/>
            </w:r>
            <w:r w:rsidR="005414AF">
              <w:rPr>
                <w:noProof/>
                <w:webHidden/>
              </w:rPr>
              <w:t>7</w:t>
            </w:r>
            <w:r w:rsidR="00E109EF">
              <w:rPr>
                <w:noProof/>
                <w:webHidden/>
              </w:rPr>
              <w:fldChar w:fldCharType="end"/>
            </w:r>
          </w:hyperlink>
        </w:p>
        <w:p w:rsidR="00E109EF" w:rsidRDefault="002E5CC0">
          <w:pPr>
            <w:pStyle w:val="TOC2"/>
            <w:tabs>
              <w:tab w:val="left" w:pos="1100"/>
              <w:tab w:val="right" w:leader="dot" w:pos="9163"/>
            </w:tabs>
            <w:rPr>
              <w:rFonts w:asciiTheme="minorHAnsi" w:eastAsiaTheme="minorEastAsia" w:hAnsiTheme="minorHAnsi"/>
              <w:noProof/>
            </w:rPr>
          </w:pPr>
          <w:hyperlink w:anchor="_Toc420133877" w:history="1">
            <w:r w:rsidR="00E109EF" w:rsidRPr="00012BE1">
              <w:rPr>
                <w:rStyle w:val="Hyperlink"/>
                <w:noProof/>
              </w:rPr>
              <w:t>2.3</w:t>
            </w:r>
            <w:r w:rsidR="00E109EF">
              <w:rPr>
                <w:rFonts w:asciiTheme="minorHAnsi" w:eastAsiaTheme="minorEastAsia" w:hAnsiTheme="minorHAnsi"/>
                <w:noProof/>
              </w:rPr>
              <w:tab/>
            </w:r>
            <w:r w:rsidR="00E109EF" w:rsidRPr="00012BE1">
              <w:rPr>
                <w:rStyle w:val="Hyperlink"/>
                <w:noProof/>
              </w:rPr>
              <w:t>Phân giải đồng tham chiếu cho bệnh án điện tử</w:t>
            </w:r>
            <w:r w:rsidR="00E109EF">
              <w:rPr>
                <w:noProof/>
                <w:webHidden/>
              </w:rPr>
              <w:tab/>
            </w:r>
            <w:r w:rsidR="00E109EF">
              <w:rPr>
                <w:noProof/>
                <w:webHidden/>
              </w:rPr>
              <w:fldChar w:fldCharType="begin"/>
            </w:r>
            <w:r w:rsidR="00E109EF">
              <w:rPr>
                <w:noProof/>
                <w:webHidden/>
              </w:rPr>
              <w:instrText xml:space="preserve"> PAGEREF _Toc420133877 \h </w:instrText>
            </w:r>
            <w:r w:rsidR="00E109EF">
              <w:rPr>
                <w:noProof/>
                <w:webHidden/>
              </w:rPr>
            </w:r>
            <w:r w:rsidR="00E109EF">
              <w:rPr>
                <w:noProof/>
                <w:webHidden/>
              </w:rPr>
              <w:fldChar w:fldCharType="separate"/>
            </w:r>
            <w:r w:rsidR="005414AF">
              <w:rPr>
                <w:noProof/>
                <w:webHidden/>
              </w:rPr>
              <w:t>8</w:t>
            </w:r>
            <w:r w:rsidR="00E109EF">
              <w:rPr>
                <w:noProof/>
                <w:webHidden/>
              </w:rPr>
              <w:fldChar w:fldCharType="end"/>
            </w:r>
          </w:hyperlink>
        </w:p>
        <w:p w:rsidR="00E109EF" w:rsidRDefault="002E5CC0">
          <w:pPr>
            <w:pStyle w:val="TOC1"/>
            <w:tabs>
              <w:tab w:val="left" w:pos="660"/>
              <w:tab w:val="right" w:leader="dot" w:pos="9163"/>
            </w:tabs>
            <w:rPr>
              <w:rFonts w:asciiTheme="minorHAnsi" w:eastAsiaTheme="minorEastAsia" w:hAnsiTheme="minorHAnsi"/>
              <w:noProof/>
            </w:rPr>
          </w:pPr>
          <w:hyperlink w:anchor="_Toc420133878" w:history="1">
            <w:r w:rsidR="00E109EF" w:rsidRPr="00012BE1">
              <w:rPr>
                <w:rStyle w:val="Hyperlink"/>
                <w:noProof/>
              </w:rPr>
              <w:t>3</w:t>
            </w:r>
            <w:r w:rsidR="00E109EF">
              <w:rPr>
                <w:rFonts w:asciiTheme="minorHAnsi" w:eastAsiaTheme="minorEastAsia" w:hAnsiTheme="minorHAnsi"/>
                <w:noProof/>
              </w:rPr>
              <w:tab/>
            </w:r>
            <w:r w:rsidR="00E109EF" w:rsidRPr="00012BE1">
              <w:rPr>
                <w:rStyle w:val="Hyperlink"/>
                <w:noProof/>
              </w:rPr>
              <w:t>Kiến thức và công nghệ</w:t>
            </w:r>
            <w:r w:rsidR="00E109EF">
              <w:rPr>
                <w:noProof/>
                <w:webHidden/>
              </w:rPr>
              <w:tab/>
            </w:r>
            <w:r w:rsidR="00E109EF">
              <w:rPr>
                <w:noProof/>
                <w:webHidden/>
              </w:rPr>
              <w:fldChar w:fldCharType="begin"/>
            </w:r>
            <w:r w:rsidR="00E109EF">
              <w:rPr>
                <w:noProof/>
                <w:webHidden/>
              </w:rPr>
              <w:instrText xml:space="preserve"> PAGEREF _Toc420133878 \h </w:instrText>
            </w:r>
            <w:r w:rsidR="00E109EF">
              <w:rPr>
                <w:noProof/>
                <w:webHidden/>
              </w:rPr>
            </w:r>
            <w:r w:rsidR="00E109EF">
              <w:rPr>
                <w:noProof/>
                <w:webHidden/>
              </w:rPr>
              <w:fldChar w:fldCharType="separate"/>
            </w:r>
            <w:r w:rsidR="005414AF">
              <w:rPr>
                <w:noProof/>
                <w:webHidden/>
              </w:rPr>
              <w:t>9</w:t>
            </w:r>
            <w:r w:rsidR="00E109EF">
              <w:rPr>
                <w:noProof/>
                <w:webHidden/>
              </w:rPr>
              <w:fldChar w:fldCharType="end"/>
            </w:r>
          </w:hyperlink>
        </w:p>
        <w:p w:rsidR="00E109EF" w:rsidRDefault="002E5CC0">
          <w:pPr>
            <w:pStyle w:val="TOC2"/>
            <w:tabs>
              <w:tab w:val="left" w:pos="1100"/>
              <w:tab w:val="right" w:leader="dot" w:pos="9163"/>
            </w:tabs>
            <w:rPr>
              <w:rFonts w:asciiTheme="minorHAnsi" w:eastAsiaTheme="minorEastAsia" w:hAnsiTheme="minorHAnsi"/>
              <w:noProof/>
            </w:rPr>
          </w:pPr>
          <w:hyperlink w:anchor="_Toc420133879" w:history="1">
            <w:r w:rsidR="00E109EF" w:rsidRPr="00012BE1">
              <w:rPr>
                <w:rStyle w:val="Hyperlink"/>
                <w:noProof/>
              </w:rPr>
              <w:t>3.1</w:t>
            </w:r>
            <w:r w:rsidR="00E109EF">
              <w:rPr>
                <w:rFonts w:asciiTheme="minorHAnsi" w:eastAsiaTheme="minorEastAsia" w:hAnsiTheme="minorHAnsi"/>
                <w:noProof/>
              </w:rPr>
              <w:tab/>
            </w:r>
            <w:r w:rsidR="00E109EF" w:rsidRPr="00012BE1">
              <w:rPr>
                <w:rStyle w:val="Hyperlink"/>
                <w:noProof/>
              </w:rPr>
              <w:t>Named-Entity-Regconition</w:t>
            </w:r>
            <w:r w:rsidR="00E109EF">
              <w:rPr>
                <w:noProof/>
                <w:webHidden/>
              </w:rPr>
              <w:tab/>
            </w:r>
            <w:r w:rsidR="00E109EF">
              <w:rPr>
                <w:noProof/>
                <w:webHidden/>
              </w:rPr>
              <w:fldChar w:fldCharType="begin"/>
            </w:r>
            <w:r w:rsidR="00E109EF">
              <w:rPr>
                <w:noProof/>
                <w:webHidden/>
              </w:rPr>
              <w:instrText xml:space="preserve"> PAGEREF _Toc420133879 \h </w:instrText>
            </w:r>
            <w:r w:rsidR="00E109EF">
              <w:rPr>
                <w:noProof/>
                <w:webHidden/>
              </w:rPr>
            </w:r>
            <w:r w:rsidR="00E109EF">
              <w:rPr>
                <w:noProof/>
                <w:webHidden/>
              </w:rPr>
              <w:fldChar w:fldCharType="separate"/>
            </w:r>
            <w:r w:rsidR="005414AF">
              <w:rPr>
                <w:noProof/>
                <w:webHidden/>
              </w:rPr>
              <w:t>9</w:t>
            </w:r>
            <w:r w:rsidR="00E109EF">
              <w:rPr>
                <w:noProof/>
                <w:webHidden/>
              </w:rPr>
              <w:fldChar w:fldCharType="end"/>
            </w:r>
          </w:hyperlink>
        </w:p>
        <w:p w:rsidR="00E109EF" w:rsidRDefault="002E5CC0">
          <w:pPr>
            <w:pStyle w:val="TOC3"/>
            <w:tabs>
              <w:tab w:val="left" w:pos="1540"/>
              <w:tab w:val="right" w:leader="dot" w:pos="9163"/>
            </w:tabs>
            <w:rPr>
              <w:rFonts w:asciiTheme="minorHAnsi" w:eastAsiaTheme="minorEastAsia" w:hAnsiTheme="minorHAnsi"/>
              <w:noProof/>
            </w:rPr>
          </w:pPr>
          <w:hyperlink w:anchor="_Toc420133880" w:history="1">
            <w:r w:rsidR="00E109EF" w:rsidRPr="00012BE1">
              <w:rPr>
                <w:rStyle w:val="Hyperlink"/>
                <w:noProof/>
              </w:rPr>
              <w:t>3.1.1</w:t>
            </w:r>
            <w:r w:rsidR="00E109EF">
              <w:rPr>
                <w:rFonts w:asciiTheme="minorHAnsi" w:eastAsiaTheme="minorEastAsia" w:hAnsiTheme="minorHAnsi"/>
                <w:noProof/>
              </w:rPr>
              <w:tab/>
            </w:r>
            <w:r w:rsidR="00E109EF" w:rsidRPr="00012BE1">
              <w:rPr>
                <w:rStyle w:val="Hyperlink"/>
                <w:noProof/>
              </w:rPr>
              <w:t>Định nghĩa nhãn</w:t>
            </w:r>
            <w:r w:rsidR="00E109EF">
              <w:rPr>
                <w:noProof/>
                <w:webHidden/>
              </w:rPr>
              <w:tab/>
            </w:r>
            <w:r w:rsidR="00E109EF">
              <w:rPr>
                <w:noProof/>
                <w:webHidden/>
              </w:rPr>
              <w:fldChar w:fldCharType="begin"/>
            </w:r>
            <w:r w:rsidR="00E109EF">
              <w:rPr>
                <w:noProof/>
                <w:webHidden/>
              </w:rPr>
              <w:instrText xml:space="preserve"> PAGEREF _Toc420133880 \h </w:instrText>
            </w:r>
            <w:r w:rsidR="00E109EF">
              <w:rPr>
                <w:noProof/>
                <w:webHidden/>
              </w:rPr>
            </w:r>
            <w:r w:rsidR="00E109EF">
              <w:rPr>
                <w:noProof/>
                <w:webHidden/>
              </w:rPr>
              <w:fldChar w:fldCharType="separate"/>
            </w:r>
            <w:r w:rsidR="005414AF">
              <w:rPr>
                <w:noProof/>
                <w:webHidden/>
              </w:rPr>
              <w:t>9</w:t>
            </w:r>
            <w:r w:rsidR="00E109EF">
              <w:rPr>
                <w:noProof/>
                <w:webHidden/>
              </w:rPr>
              <w:fldChar w:fldCharType="end"/>
            </w:r>
          </w:hyperlink>
        </w:p>
        <w:p w:rsidR="00E109EF" w:rsidRDefault="002E5CC0">
          <w:pPr>
            <w:pStyle w:val="TOC2"/>
            <w:tabs>
              <w:tab w:val="left" w:pos="1100"/>
              <w:tab w:val="right" w:leader="dot" w:pos="9163"/>
            </w:tabs>
            <w:rPr>
              <w:rFonts w:asciiTheme="minorHAnsi" w:eastAsiaTheme="minorEastAsia" w:hAnsiTheme="minorHAnsi"/>
              <w:noProof/>
            </w:rPr>
          </w:pPr>
          <w:hyperlink w:anchor="_Toc420133881" w:history="1">
            <w:r w:rsidR="00E109EF" w:rsidRPr="00012BE1">
              <w:rPr>
                <w:rStyle w:val="Hyperlink"/>
                <w:noProof/>
              </w:rPr>
              <w:t>3.2</w:t>
            </w:r>
            <w:r w:rsidR="00E109EF">
              <w:rPr>
                <w:rFonts w:asciiTheme="minorHAnsi" w:eastAsiaTheme="minorEastAsia" w:hAnsiTheme="minorHAnsi"/>
                <w:noProof/>
              </w:rPr>
              <w:tab/>
            </w:r>
            <w:r w:rsidR="00E109EF" w:rsidRPr="00012BE1">
              <w:rPr>
                <w:rStyle w:val="Hyperlink"/>
                <w:noProof/>
              </w:rPr>
              <w:t>Những vấn đề trong phân giải đồng tham chiếu trong bệnh án điện tử</w:t>
            </w:r>
            <w:r w:rsidR="00E109EF">
              <w:rPr>
                <w:noProof/>
                <w:webHidden/>
              </w:rPr>
              <w:tab/>
            </w:r>
            <w:r w:rsidR="00E109EF">
              <w:rPr>
                <w:noProof/>
                <w:webHidden/>
              </w:rPr>
              <w:fldChar w:fldCharType="begin"/>
            </w:r>
            <w:r w:rsidR="00E109EF">
              <w:rPr>
                <w:noProof/>
                <w:webHidden/>
              </w:rPr>
              <w:instrText xml:space="preserve"> PAGEREF _Toc420133881 \h </w:instrText>
            </w:r>
            <w:r w:rsidR="00E109EF">
              <w:rPr>
                <w:noProof/>
                <w:webHidden/>
              </w:rPr>
            </w:r>
            <w:r w:rsidR="00E109EF">
              <w:rPr>
                <w:noProof/>
                <w:webHidden/>
              </w:rPr>
              <w:fldChar w:fldCharType="separate"/>
            </w:r>
            <w:r w:rsidR="005414AF">
              <w:rPr>
                <w:noProof/>
                <w:webHidden/>
              </w:rPr>
              <w:t>10</w:t>
            </w:r>
            <w:r w:rsidR="00E109EF">
              <w:rPr>
                <w:noProof/>
                <w:webHidden/>
              </w:rPr>
              <w:fldChar w:fldCharType="end"/>
            </w:r>
          </w:hyperlink>
        </w:p>
        <w:p w:rsidR="00E109EF" w:rsidRDefault="002E5CC0">
          <w:pPr>
            <w:pStyle w:val="TOC1"/>
            <w:tabs>
              <w:tab w:val="left" w:pos="660"/>
              <w:tab w:val="right" w:leader="dot" w:pos="9163"/>
            </w:tabs>
            <w:rPr>
              <w:rFonts w:asciiTheme="minorHAnsi" w:eastAsiaTheme="minorEastAsia" w:hAnsiTheme="minorHAnsi"/>
              <w:noProof/>
            </w:rPr>
          </w:pPr>
          <w:hyperlink w:anchor="_Toc420133882" w:history="1">
            <w:r w:rsidR="00E109EF" w:rsidRPr="00012BE1">
              <w:rPr>
                <w:rStyle w:val="Hyperlink"/>
                <w:noProof/>
              </w:rPr>
              <w:t>4</w:t>
            </w:r>
            <w:r w:rsidR="00E109EF">
              <w:rPr>
                <w:rFonts w:asciiTheme="minorHAnsi" w:eastAsiaTheme="minorEastAsia" w:hAnsiTheme="minorHAnsi"/>
                <w:noProof/>
              </w:rPr>
              <w:tab/>
            </w:r>
            <w:r w:rsidR="00E109EF" w:rsidRPr="00012BE1">
              <w:rPr>
                <w:rStyle w:val="Hyperlink"/>
                <w:noProof/>
              </w:rPr>
              <w:t>Bài toán đề xuất</w:t>
            </w:r>
            <w:r w:rsidR="00E109EF">
              <w:rPr>
                <w:noProof/>
                <w:webHidden/>
              </w:rPr>
              <w:tab/>
            </w:r>
            <w:r w:rsidR="00E109EF">
              <w:rPr>
                <w:noProof/>
                <w:webHidden/>
              </w:rPr>
              <w:fldChar w:fldCharType="begin"/>
            </w:r>
            <w:r w:rsidR="00E109EF">
              <w:rPr>
                <w:noProof/>
                <w:webHidden/>
              </w:rPr>
              <w:instrText xml:space="preserve"> PAGEREF _Toc420133882 \h </w:instrText>
            </w:r>
            <w:r w:rsidR="00E109EF">
              <w:rPr>
                <w:noProof/>
                <w:webHidden/>
              </w:rPr>
            </w:r>
            <w:r w:rsidR="00E109EF">
              <w:rPr>
                <w:noProof/>
                <w:webHidden/>
              </w:rPr>
              <w:fldChar w:fldCharType="separate"/>
            </w:r>
            <w:r w:rsidR="005414AF">
              <w:rPr>
                <w:noProof/>
                <w:webHidden/>
              </w:rPr>
              <w:t>10</w:t>
            </w:r>
            <w:r w:rsidR="00E109EF">
              <w:rPr>
                <w:noProof/>
                <w:webHidden/>
              </w:rPr>
              <w:fldChar w:fldCharType="end"/>
            </w:r>
          </w:hyperlink>
        </w:p>
        <w:p w:rsidR="00E109EF" w:rsidRDefault="002E5CC0">
          <w:pPr>
            <w:pStyle w:val="TOC2"/>
            <w:tabs>
              <w:tab w:val="left" w:pos="1100"/>
              <w:tab w:val="right" w:leader="dot" w:pos="9163"/>
            </w:tabs>
            <w:rPr>
              <w:rFonts w:asciiTheme="minorHAnsi" w:eastAsiaTheme="minorEastAsia" w:hAnsiTheme="minorHAnsi"/>
              <w:noProof/>
            </w:rPr>
          </w:pPr>
          <w:hyperlink w:anchor="_Toc420133883" w:history="1">
            <w:r w:rsidR="00E109EF" w:rsidRPr="00012BE1">
              <w:rPr>
                <w:rStyle w:val="Hyperlink"/>
                <w:noProof/>
              </w:rPr>
              <w:t>4.1</w:t>
            </w:r>
            <w:r w:rsidR="00E109EF">
              <w:rPr>
                <w:rFonts w:asciiTheme="minorHAnsi" w:eastAsiaTheme="minorEastAsia" w:hAnsiTheme="minorHAnsi"/>
                <w:noProof/>
              </w:rPr>
              <w:tab/>
            </w:r>
            <w:r w:rsidR="00E109EF" w:rsidRPr="00012BE1">
              <w:rPr>
                <w:rStyle w:val="Hyperlink"/>
                <w:noProof/>
              </w:rPr>
              <w:t>Phạm vi đề tài</w:t>
            </w:r>
            <w:r w:rsidR="00E109EF">
              <w:rPr>
                <w:noProof/>
                <w:webHidden/>
              </w:rPr>
              <w:tab/>
            </w:r>
            <w:r w:rsidR="00E109EF">
              <w:rPr>
                <w:noProof/>
                <w:webHidden/>
              </w:rPr>
              <w:fldChar w:fldCharType="begin"/>
            </w:r>
            <w:r w:rsidR="00E109EF">
              <w:rPr>
                <w:noProof/>
                <w:webHidden/>
              </w:rPr>
              <w:instrText xml:space="preserve"> PAGEREF _Toc420133883 \h </w:instrText>
            </w:r>
            <w:r w:rsidR="00E109EF">
              <w:rPr>
                <w:noProof/>
                <w:webHidden/>
              </w:rPr>
            </w:r>
            <w:r w:rsidR="00E109EF">
              <w:rPr>
                <w:noProof/>
                <w:webHidden/>
              </w:rPr>
              <w:fldChar w:fldCharType="separate"/>
            </w:r>
            <w:r w:rsidR="005414AF">
              <w:rPr>
                <w:noProof/>
                <w:webHidden/>
              </w:rPr>
              <w:t>10</w:t>
            </w:r>
            <w:r w:rsidR="00E109EF">
              <w:rPr>
                <w:noProof/>
                <w:webHidden/>
              </w:rPr>
              <w:fldChar w:fldCharType="end"/>
            </w:r>
          </w:hyperlink>
        </w:p>
        <w:p w:rsidR="00E109EF" w:rsidRDefault="002E5CC0">
          <w:pPr>
            <w:pStyle w:val="TOC3"/>
            <w:tabs>
              <w:tab w:val="left" w:pos="1540"/>
              <w:tab w:val="right" w:leader="dot" w:pos="9163"/>
            </w:tabs>
            <w:rPr>
              <w:rFonts w:asciiTheme="minorHAnsi" w:eastAsiaTheme="minorEastAsia" w:hAnsiTheme="minorHAnsi"/>
              <w:noProof/>
            </w:rPr>
          </w:pPr>
          <w:hyperlink w:anchor="_Toc420133884" w:history="1">
            <w:r w:rsidR="00E109EF" w:rsidRPr="00012BE1">
              <w:rPr>
                <w:rStyle w:val="Hyperlink"/>
                <w:noProof/>
              </w:rPr>
              <w:t>4.1.1</w:t>
            </w:r>
            <w:r w:rsidR="00E109EF">
              <w:rPr>
                <w:rFonts w:asciiTheme="minorHAnsi" w:eastAsiaTheme="minorEastAsia" w:hAnsiTheme="minorHAnsi"/>
                <w:noProof/>
              </w:rPr>
              <w:tab/>
            </w:r>
            <w:r w:rsidR="00E109EF" w:rsidRPr="00012BE1">
              <w:rPr>
                <w:rStyle w:val="Hyperlink"/>
                <w:noProof/>
              </w:rPr>
              <w:t>Nội dung bài toán</w:t>
            </w:r>
            <w:r w:rsidR="00E109EF">
              <w:rPr>
                <w:noProof/>
                <w:webHidden/>
              </w:rPr>
              <w:tab/>
            </w:r>
            <w:r w:rsidR="00E109EF">
              <w:rPr>
                <w:noProof/>
                <w:webHidden/>
              </w:rPr>
              <w:fldChar w:fldCharType="begin"/>
            </w:r>
            <w:r w:rsidR="00E109EF">
              <w:rPr>
                <w:noProof/>
                <w:webHidden/>
              </w:rPr>
              <w:instrText xml:space="preserve"> PAGEREF _Toc420133884 \h </w:instrText>
            </w:r>
            <w:r w:rsidR="00E109EF">
              <w:rPr>
                <w:noProof/>
                <w:webHidden/>
              </w:rPr>
            </w:r>
            <w:r w:rsidR="00E109EF">
              <w:rPr>
                <w:noProof/>
                <w:webHidden/>
              </w:rPr>
              <w:fldChar w:fldCharType="separate"/>
            </w:r>
            <w:r w:rsidR="005414AF">
              <w:rPr>
                <w:noProof/>
                <w:webHidden/>
              </w:rPr>
              <w:t>10</w:t>
            </w:r>
            <w:r w:rsidR="00E109EF">
              <w:rPr>
                <w:noProof/>
                <w:webHidden/>
              </w:rPr>
              <w:fldChar w:fldCharType="end"/>
            </w:r>
          </w:hyperlink>
        </w:p>
        <w:p w:rsidR="00E109EF" w:rsidRDefault="002E5CC0">
          <w:pPr>
            <w:pStyle w:val="TOC3"/>
            <w:tabs>
              <w:tab w:val="left" w:pos="1540"/>
              <w:tab w:val="right" w:leader="dot" w:pos="9163"/>
            </w:tabs>
            <w:rPr>
              <w:rFonts w:asciiTheme="minorHAnsi" w:eastAsiaTheme="minorEastAsia" w:hAnsiTheme="minorHAnsi"/>
              <w:noProof/>
            </w:rPr>
          </w:pPr>
          <w:hyperlink w:anchor="_Toc420133885" w:history="1">
            <w:r w:rsidR="00E109EF" w:rsidRPr="00012BE1">
              <w:rPr>
                <w:rStyle w:val="Hyperlink"/>
                <w:noProof/>
              </w:rPr>
              <w:t>4.1.2</w:t>
            </w:r>
            <w:r w:rsidR="00E109EF">
              <w:rPr>
                <w:rFonts w:asciiTheme="minorHAnsi" w:eastAsiaTheme="minorEastAsia" w:hAnsiTheme="minorHAnsi"/>
                <w:noProof/>
              </w:rPr>
              <w:tab/>
            </w:r>
            <w:r w:rsidR="00E109EF" w:rsidRPr="00012BE1">
              <w:rPr>
                <w:rStyle w:val="Hyperlink"/>
                <w:noProof/>
              </w:rPr>
              <w:t>Dữ liệu đầu vào</w:t>
            </w:r>
            <w:r w:rsidR="00E109EF">
              <w:rPr>
                <w:noProof/>
                <w:webHidden/>
              </w:rPr>
              <w:tab/>
            </w:r>
            <w:r w:rsidR="00E109EF">
              <w:rPr>
                <w:noProof/>
                <w:webHidden/>
              </w:rPr>
              <w:fldChar w:fldCharType="begin"/>
            </w:r>
            <w:r w:rsidR="00E109EF">
              <w:rPr>
                <w:noProof/>
                <w:webHidden/>
              </w:rPr>
              <w:instrText xml:space="preserve"> PAGEREF _Toc420133885 \h </w:instrText>
            </w:r>
            <w:r w:rsidR="00E109EF">
              <w:rPr>
                <w:noProof/>
                <w:webHidden/>
              </w:rPr>
            </w:r>
            <w:r w:rsidR="00E109EF">
              <w:rPr>
                <w:noProof/>
                <w:webHidden/>
              </w:rPr>
              <w:fldChar w:fldCharType="separate"/>
            </w:r>
            <w:r w:rsidR="005414AF">
              <w:rPr>
                <w:noProof/>
                <w:webHidden/>
              </w:rPr>
              <w:t>10</w:t>
            </w:r>
            <w:r w:rsidR="00E109EF">
              <w:rPr>
                <w:noProof/>
                <w:webHidden/>
              </w:rPr>
              <w:fldChar w:fldCharType="end"/>
            </w:r>
          </w:hyperlink>
        </w:p>
        <w:p w:rsidR="00E109EF" w:rsidRDefault="002E5CC0">
          <w:pPr>
            <w:pStyle w:val="TOC3"/>
            <w:tabs>
              <w:tab w:val="left" w:pos="1540"/>
              <w:tab w:val="right" w:leader="dot" w:pos="9163"/>
            </w:tabs>
            <w:rPr>
              <w:rFonts w:asciiTheme="minorHAnsi" w:eastAsiaTheme="minorEastAsia" w:hAnsiTheme="minorHAnsi"/>
              <w:noProof/>
            </w:rPr>
          </w:pPr>
          <w:hyperlink w:anchor="_Toc420133886" w:history="1">
            <w:r w:rsidR="00E109EF" w:rsidRPr="00012BE1">
              <w:rPr>
                <w:rStyle w:val="Hyperlink"/>
                <w:noProof/>
              </w:rPr>
              <w:t>4.1.3</w:t>
            </w:r>
            <w:r w:rsidR="00E109EF">
              <w:rPr>
                <w:rFonts w:asciiTheme="minorHAnsi" w:eastAsiaTheme="minorEastAsia" w:hAnsiTheme="minorHAnsi"/>
                <w:noProof/>
              </w:rPr>
              <w:tab/>
            </w:r>
            <w:r w:rsidR="00E109EF" w:rsidRPr="00012BE1">
              <w:rPr>
                <w:rStyle w:val="Hyperlink"/>
                <w:noProof/>
              </w:rPr>
              <w:t>Kết quả đầu ra</w:t>
            </w:r>
            <w:r w:rsidR="00E109EF">
              <w:rPr>
                <w:noProof/>
                <w:webHidden/>
              </w:rPr>
              <w:tab/>
            </w:r>
            <w:r w:rsidR="00E109EF">
              <w:rPr>
                <w:noProof/>
                <w:webHidden/>
              </w:rPr>
              <w:fldChar w:fldCharType="begin"/>
            </w:r>
            <w:r w:rsidR="00E109EF">
              <w:rPr>
                <w:noProof/>
                <w:webHidden/>
              </w:rPr>
              <w:instrText xml:space="preserve"> PAGEREF _Toc420133886 \h </w:instrText>
            </w:r>
            <w:r w:rsidR="00E109EF">
              <w:rPr>
                <w:noProof/>
                <w:webHidden/>
              </w:rPr>
            </w:r>
            <w:r w:rsidR="00E109EF">
              <w:rPr>
                <w:noProof/>
                <w:webHidden/>
              </w:rPr>
              <w:fldChar w:fldCharType="separate"/>
            </w:r>
            <w:r w:rsidR="005414AF">
              <w:rPr>
                <w:noProof/>
                <w:webHidden/>
              </w:rPr>
              <w:t>11</w:t>
            </w:r>
            <w:r w:rsidR="00E109EF">
              <w:rPr>
                <w:noProof/>
                <w:webHidden/>
              </w:rPr>
              <w:fldChar w:fldCharType="end"/>
            </w:r>
          </w:hyperlink>
        </w:p>
        <w:p w:rsidR="00E109EF" w:rsidRDefault="002E5CC0">
          <w:pPr>
            <w:pStyle w:val="TOC2"/>
            <w:tabs>
              <w:tab w:val="left" w:pos="1100"/>
              <w:tab w:val="right" w:leader="dot" w:pos="9163"/>
            </w:tabs>
            <w:rPr>
              <w:rFonts w:asciiTheme="minorHAnsi" w:eastAsiaTheme="minorEastAsia" w:hAnsiTheme="minorHAnsi"/>
              <w:noProof/>
            </w:rPr>
          </w:pPr>
          <w:hyperlink w:anchor="_Toc420133887" w:history="1">
            <w:r w:rsidR="00E109EF" w:rsidRPr="00012BE1">
              <w:rPr>
                <w:rStyle w:val="Hyperlink"/>
                <w:noProof/>
              </w:rPr>
              <w:t>4.2</w:t>
            </w:r>
            <w:r w:rsidR="00E109EF">
              <w:rPr>
                <w:rFonts w:asciiTheme="minorHAnsi" w:eastAsiaTheme="minorEastAsia" w:hAnsiTheme="minorHAnsi"/>
                <w:noProof/>
              </w:rPr>
              <w:tab/>
            </w:r>
            <w:r w:rsidR="00E109EF" w:rsidRPr="00012BE1">
              <w:rPr>
                <w:rStyle w:val="Hyperlink"/>
                <w:noProof/>
              </w:rPr>
              <w:t>Thiết kế hệ thống</w:t>
            </w:r>
            <w:r w:rsidR="00E109EF">
              <w:rPr>
                <w:noProof/>
                <w:webHidden/>
              </w:rPr>
              <w:tab/>
            </w:r>
            <w:r w:rsidR="00E109EF">
              <w:rPr>
                <w:noProof/>
                <w:webHidden/>
              </w:rPr>
              <w:fldChar w:fldCharType="begin"/>
            </w:r>
            <w:r w:rsidR="00E109EF">
              <w:rPr>
                <w:noProof/>
                <w:webHidden/>
              </w:rPr>
              <w:instrText xml:space="preserve"> PAGEREF _Toc420133887 \h </w:instrText>
            </w:r>
            <w:r w:rsidR="00E109EF">
              <w:rPr>
                <w:noProof/>
                <w:webHidden/>
              </w:rPr>
            </w:r>
            <w:r w:rsidR="00E109EF">
              <w:rPr>
                <w:noProof/>
                <w:webHidden/>
              </w:rPr>
              <w:fldChar w:fldCharType="separate"/>
            </w:r>
            <w:r w:rsidR="005414AF">
              <w:rPr>
                <w:noProof/>
                <w:webHidden/>
              </w:rPr>
              <w:t>11</w:t>
            </w:r>
            <w:r w:rsidR="00E109EF">
              <w:rPr>
                <w:noProof/>
                <w:webHidden/>
              </w:rPr>
              <w:fldChar w:fldCharType="end"/>
            </w:r>
          </w:hyperlink>
        </w:p>
        <w:p w:rsidR="00E109EF" w:rsidRDefault="002E5CC0">
          <w:pPr>
            <w:pStyle w:val="TOC3"/>
            <w:tabs>
              <w:tab w:val="left" w:pos="1540"/>
              <w:tab w:val="right" w:leader="dot" w:pos="9163"/>
            </w:tabs>
            <w:rPr>
              <w:rFonts w:asciiTheme="minorHAnsi" w:eastAsiaTheme="minorEastAsia" w:hAnsiTheme="minorHAnsi"/>
              <w:noProof/>
            </w:rPr>
          </w:pPr>
          <w:hyperlink w:anchor="_Toc420133888" w:history="1">
            <w:r w:rsidR="00E109EF" w:rsidRPr="00012BE1">
              <w:rPr>
                <w:rStyle w:val="Hyperlink"/>
                <w:noProof/>
              </w:rPr>
              <w:t>4.2.1</w:t>
            </w:r>
            <w:r w:rsidR="00E109EF">
              <w:rPr>
                <w:rFonts w:asciiTheme="minorHAnsi" w:eastAsiaTheme="minorEastAsia" w:hAnsiTheme="minorHAnsi"/>
                <w:noProof/>
              </w:rPr>
              <w:tab/>
            </w:r>
            <w:r w:rsidR="00E109EF" w:rsidRPr="00012BE1">
              <w:rPr>
                <w:rStyle w:val="Hyperlink"/>
                <w:noProof/>
              </w:rPr>
              <w:t>Tiền xử lý</w:t>
            </w:r>
            <w:r w:rsidR="00E109EF">
              <w:rPr>
                <w:noProof/>
                <w:webHidden/>
              </w:rPr>
              <w:tab/>
            </w:r>
            <w:r w:rsidR="00E109EF">
              <w:rPr>
                <w:noProof/>
                <w:webHidden/>
              </w:rPr>
              <w:fldChar w:fldCharType="begin"/>
            </w:r>
            <w:r w:rsidR="00E109EF">
              <w:rPr>
                <w:noProof/>
                <w:webHidden/>
              </w:rPr>
              <w:instrText xml:space="preserve"> PAGEREF _Toc420133888 \h </w:instrText>
            </w:r>
            <w:r w:rsidR="00E109EF">
              <w:rPr>
                <w:noProof/>
                <w:webHidden/>
              </w:rPr>
            </w:r>
            <w:r w:rsidR="00E109EF">
              <w:rPr>
                <w:noProof/>
                <w:webHidden/>
              </w:rPr>
              <w:fldChar w:fldCharType="separate"/>
            </w:r>
            <w:r w:rsidR="005414AF">
              <w:rPr>
                <w:noProof/>
                <w:webHidden/>
              </w:rPr>
              <w:t>12</w:t>
            </w:r>
            <w:r w:rsidR="00E109EF">
              <w:rPr>
                <w:noProof/>
                <w:webHidden/>
              </w:rPr>
              <w:fldChar w:fldCharType="end"/>
            </w:r>
          </w:hyperlink>
        </w:p>
        <w:p w:rsidR="00E109EF" w:rsidRDefault="002E5CC0">
          <w:pPr>
            <w:pStyle w:val="TOC3"/>
            <w:tabs>
              <w:tab w:val="left" w:pos="1540"/>
              <w:tab w:val="right" w:leader="dot" w:pos="9163"/>
            </w:tabs>
            <w:rPr>
              <w:rFonts w:asciiTheme="minorHAnsi" w:eastAsiaTheme="minorEastAsia" w:hAnsiTheme="minorHAnsi"/>
              <w:noProof/>
            </w:rPr>
          </w:pPr>
          <w:hyperlink w:anchor="_Toc420133889" w:history="1">
            <w:r w:rsidR="00E109EF" w:rsidRPr="00012BE1">
              <w:rPr>
                <w:rStyle w:val="Hyperlink"/>
                <w:noProof/>
              </w:rPr>
              <w:t>4.2.2</w:t>
            </w:r>
            <w:r w:rsidR="00E109EF">
              <w:rPr>
                <w:rFonts w:asciiTheme="minorHAnsi" w:eastAsiaTheme="minorEastAsia" w:hAnsiTheme="minorHAnsi"/>
                <w:noProof/>
              </w:rPr>
              <w:tab/>
            </w:r>
            <w:r w:rsidR="00E109EF" w:rsidRPr="00012BE1">
              <w:rPr>
                <w:rStyle w:val="Hyperlink"/>
                <w:noProof/>
              </w:rPr>
              <w:t>Xây dựng các cặp khái niệm</w:t>
            </w:r>
            <w:r w:rsidR="00E109EF">
              <w:rPr>
                <w:noProof/>
                <w:webHidden/>
              </w:rPr>
              <w:tab/>
            </w:r>
            <w:r w:rsidR="00E109EF">
              <w:rPr>
                <w:noProof/>
                <w:webHidden/>
              </w:rPr>
              <w:fldChar w:fldCharType="begin"/>
            </w:r>
            <w:r w:rsidR="00E109EF">
              <w:rPr>
                <w:noProof/>
                <w:webHidden/>
              </w:rPr>
              <w:instrText xml:space="preserve"> PAGEREF _Toc420133889 \h </w:instrText>
            </w:r>
            <w:r w:rsidR="00E109EF">
              <w:rPr>
                <w:noProof/>
                <w:webHidden/>
              </w:rPr>
            </w:r>
            <w:r w:rsidR="00E109EF">
              <w:rPr>
                <w:noProof/>
                <w:webHidden/>
              </w:rPr>
              <w:fldChar w:fldCharType="separate"/>
            </w:r>
            <w:r w:rsidR="005414AF">
              <w:rPr>
                <w:noProof/>
                <w:webHidden/>
              </w:rPr>
              <w:t>12</w:t>
            </w:r>
            <w:r w:rsidR="00E109EF">
              <w:rPr>
                <w:noProof/>
                <w:webHidden/>
              </w:rPr>
              <w:fldChar w:fldCharType="end"/>
            </w:r>
          </w:hyperlink>
        </w:p>
        <w:p w:rsidR="00E109EF" w:rsidRDefault="002E5CC0">
          <w:pPr>
            <w:pStyle w:val="TOC3"/>
            <w:tabs>
              <w:tab w:val="left" w:pos="1540"/>
              <w:tab w:val="right" w:leader="dot" w:pos="9163"/>
            </w:tabs>
            <w:rPr>
              <w:rFonts w:asciiTheme="minorHAnsi" w:eastAsiaTheme="minorEastAsia" w:hAnsiTheme="minorHAnsi"/>
              <w:noProof/>
            </w:rPr>
          </w:pPr>
          <w:hyperlink w:anchor="_Toc420133890" w:history="1">
            <w:r w:rsidR="00E109EF" w:rsidRPr="00012BE1">
              <w:rPr>
                <w:rStyle w:val="Hyperlink"/>
                <w:noProof/>
              </w:rPr>
              <w:t>4.2.3</w:t>
            </w:r>
            <w:r w:rsidR="00E109EF">
              <w:rPr>
                <w:rFonts w:asciiTheme="minorHAnsi" w:eastAsiaTheme="minorEastAsia" w:hAnsiTheme="minorHAnsi"/>
                <w:noProof/>
              </w:rPr>
              <w:tab/>
            </w:r>
            <w:r w:rsidR="00E109EF" w:rsidRPr="00012BE1">
              <w:rPr>
                <w:rStyle w:val="Hyperlink"/>
                <w:noProof/>
              </w:rPr>
              <w:t>Các phương pháp phân loại</w:t>
            </w:r>
            <w:r w:rsidR="00E109EF">
              <w:rPr>
                <w:noProof/>
                <w:webHidden/>
              </w:rPr>
              <w:tab/>
            </w:r>
            <w:r w:rsidR="00E109EF">
              <w:rPr>
                <w:noProof/>
                <w:webHidden/>
              </w:rPr>
              <w:fldChar w:fldCharType="begin"/>
            </w:r>
            <w:r w:rsidR="00E109EF">
              <w:rPr>
                <w:noProof/>
                <w:webHidden/>
              </w:rPr>
              <w:instrText xml:space="preserve"> PAGEREF _Toc420133890 \h </w:instrText>
            </w:r>
            <w:r w:rsidR="00E109EF">
              <w:rPr>
                <w:noProof/>
                <w:webHidden/>
              </w:rPr>
            </w:r>
            <w:r w:rsidR="00E109EF">
              <w:rPr>
                <w:noProof/>
                <w:webHidden/>
              </w:rPr>
              <w:fldChar w:fldCharType="separate"/>
            </w:r>
            <w:r w:rsidR="005414AF">
              <w:rPr>
                <w:noProof/>
                <w:webHidden/>
              </w:rPr>
              <w:t>13</w:t>
            </w:r>
            <w:r w:rsidR="00E109EF">
              <w:rPr>
                <w:noProof/>
                <w:webHidden/>
              </w:rPr>
              <w:fldChar w:fldCharType="end"/>
            </w:r>
          </w:hyperlink>
        </w:p>
        <w:p w:rsidR="00E109EF" w:rsidRDefault="002E5CC0">
          <w:pPr>
            <w:pStyle w:val="TOC3"/>
            <w:tabs>
              <w:tab w:val="left" w:pos="1540"/>
              <w:tab w:val="right" w:leader="dot" w:pos="9163"/>
            </w:tabs>
            <w:rPr>
              <w:rFonts w:asciiTheme="minorHAnsi" w:eastAsiaTheme="minorEastAsia" w:hAnsiTheme="minorHAnsi"/>
              <w:noProof/>
            </w:rPr>
          </w:pPr>
          <w:hyperlink w:anchor="_Toc420133891" w:history="1">
            <w:r w:rsidR="00E109EF" w:rsidRPr="00012BE1">
              <w:rPr>
                <w:rStyle w:val="Hyperlink"/>
                <w:noProof/>
              </w:rPr>
              <w:t>4.2.4</w:t>
            </w:r>
            <w:r w:rsidR="00E109EF">
              <w:rPr>
                <w:rFonts w:asciiTheme="minorHAnsi" w:eastAsiaTheme="minorEastAsia" w:hAnsiTheme="minorHAnsi"/>
                <w:noProof/>
              </w:rPr>
              <w:tab/>
            </w:r>
            <w:r w:rsidR="00E109EF" w:rsidRPr="00012BE1">
              <w:rPr>
                <w:rStyle w:val="Hyperlink"/>
                <w:noProof/>
              </w:rPr>
              <w:t>Best-first clustering</w:t>
            </w:r>
            <w:r w:rsidR="00E109EF">
              <w:rPr>
                <w:noProof/>
                <w:webHidden/>
              </w:rPr>
              <w:tab/>
            </w:r>
            <w:r w:rsidR="00E109EF">
              <w:rPr>
                <w:noProof/>
                <w:webHidden/>
              </w:rPr>
              <w:fldChar w:fldCharType="begin"/>
            </w:r>
            <w:r w:rsidR="00E109EF">
              <w:rPr>
                <w:noProof/>
                <w:webHidden/>
              </w:rPr>
              <w:instrText xml:space="preserve"> PAGEREF _Toc420133891 \h </w:instrText>
            </w:r>
            <w:r w:rsidR="00E109EF">
              <w:rPr>
                <w:noProof/>
                <w:webHidden/>
              </w:rPr>
            </w:r>
            <w:r w:rsidR="00E109EF">
              <w:rPr>
                <w:noProof/>
                <w:webHidden/>
              </w:rPr>
              <w:fldChar w:fldCharType="separate"/>
            </w:r>
            <w:r w:rsidR="005414AF">
              <w:rPr>
                <w:noProof/>
                <w:webHidden/>
              </w:rPr>
              <w:t>15</w:t>
            </w:r>
            <w:r w:rsidR="00E109EF">
              <w:rPr>
                <w:noProof/>
                <w:webHidden/>
              </w:rPr>
              <w:fldChar w:fldCharType="end"/>
            </w:r>
          </w:hyperlink>
        </w:p>
        <w:p w:rsidR="00E109EF" w:rsidRDefault="002E5CC0">
          <w:pPr>
            <w:pStyle w:val="TOC3"/>
            <w:tabs>
              <w:tab w:val="left" w:pos="1540"/>
              <w:tab w:val="right" w:leader="dot" w:pos="9163"/>
            </w:tabs>
            <w:rPr>
              <w:rFonts w:asciiTheme="minorHAnsi" w:eastAsiaTheme="minorEastAsia" w:hAnsiTheme="minorHAnsi"/>
              <w:noProof/>
            </w:rPr>
          </w:pPr>
          <w:hyperlink w:anchor="_Toc420133892" w:history="1">
            <w:r w:rsidR="00E109EF" w:rsidRPr="00012BE1">
              <w:rPr>
                <w:rStyle w:val="Hyperlink"/>
                <w:noProof/>
              </w:rPr>
              <w:t>4.2.5</w:t>
            </w:r>
            <w:r w:rsidR="00E109EF">
              <w:rPr>
                <w:rFonts w:asciiTheme="minorHAnsi" w:eastAsiaTheme="minorEastAsia" w:hAnsiTheme="minorHAnsi"/>
                <w:noProof/>
              </w:rPr>
              <w:tab/>
            </w:r>
            <w:r w:rsidR="00E109EF" w:rsidRPr="00012BE1">
              <w:rPr>
                <w:rStyle w:val="Hyperlink"/>
                <w:noProof/>
              </w:rPr>
              <w:t>Xây dựng chuỗi đồng tham chiếu</w:t>
            </w:r>
            <w:r w:rsidR="00E109EF">
              <w:rPr>
                <w:noProof/>
                <w:webHidden/>
              </w:rPr>
              <w:tab/>
            </w:r>
            <w:r w:rsidR="00E109EF">
              <w:rPr>
                <w:noProof/>
                <w:webHidden/>
              </w:rPr>
              <w:fldChar w:fldCharType="begin"/>
            </w:r>
            <w:r w:rsidR="00E109EF">
              <w:rPr>
                <w:noProof/>
                <w:webHidden/>
              </w:rPr>
              <w:instrText xml:space="preserve"> PAGEREF _Toc420133892 \h </w:instrText>
            </w:r>
            <w:r w:rsidR="00E109EF">
              <w:rPr>
                <w:noProof/>
                <w:webHidden/>
              </w:rPr>
            </w:r>
            <w:r w:rsidR="00E109EF">
              <w:rPr>
                <w:noProof/>
                <w:webHidden/>
              </w:rPr>
              <w:fldChar w:fldCharType="separate"/>
            </w:r>
            <w:r w:rsidR="005414AF">
              <w:rPr>
                <w:noProof/>
                <w:webHidden/>
              </w:rPr>
              <w:t>15</w:t>
            </w:r>
            <w:r w:rsidR="00E109EF">
              <w:rPr>
                <w:noProof/>
                <w:webHidden/>
              </w:rPr>
              <w:fldChar w:fldCharType="end"/>
            </w:r>
          </w:hyperlink>
        </w:p>
        <w:p w:rsidR="00E109EF" w:rsidRDefault="002E5CC0">
          <w:pPr>
            <w:pStyle w:val="TOC1"/>
            <w:tabs>
              <w:tab w:val="left" w:pos="660"/>
              <w:tab w:val="right" w:leader="dot" w:pos="9163"/>
            </w:tabs>
            <w:rPr>
              <w:rFonts w:asciiTheme="minorHAnsi" w:eastAsiaTheme="minorEastAsia" w:hAnsiTheme="minorHAnsi"/>
              <w:noProof/>
            </w:rPr>
          </w:pPr>
          <w:hyperlink w:anchor="_Toc420133893" w:history="1">
            <w:r w:rsidR="00E109EF" w:rsidRPr="00012BE1">
              <w:rPr>
                <w:rStyle w:val="Hyperlink"/>
                <w:noProof/>
              </w:rPr>
              <w:t>5</w:t>
            </w:r>
            <w:r w:rsidR="00E109EF">
              <w:rPr>
                <w:rFonts w:asciiTheme="minorHAnsi" w:eastAsiaTheme="minorEastAsia" w:hAnsiTheme="minorHAnsi"/>
                <w:noProof/>
              </w:rPr>
              <w:tab/>
            </w:r>
            <w:r w:rsidR="00E109EF" w:rsidRPr="00012BE1">
              <w:rPr>
                <w:rStyle w:val="Hyperlink"/>
                <w:noProof/>
              </w:rPr>
              <w:t>Tập dữ liệu và phương pháp đánh giá</w:t>
            </w:r>
            <w:r w:rsidR="00E109EF">
              <w:rPr>
                <w:noProof/>
                <w:webHidden/>
              </w:rPr>
              <w:tab/>
            </w:r>
            <w:r w:rsidR="00E109EF">
              <w:rPr>
                <w:noProof/>
                <w:webHidden/>
              </w:rPr>
              <w:fldChar w:fldCharType="begin"/>
            </w:r>
            <w:r w:rsidR="00E109EF">
              <w:rPr>
                <w:noProof/>
                <w:webHidden/>
              </w:rPr>
              <w:instrText xml:space="preserve"> PAGEREF _Toc420133893 \h </w:instrText>
            </w:r>
            <w:r w:rsidR="00E109EF">
              <w:rPr>
                <w:noProof/>
                <w:webHidden/>
              </w:rPr>
            </w:r>
            <w:r w:rsidR="00E109EF">
              <w:rPr>
                <w:noProof/>
                <w:webHidden/>
              </w:rPr>
              <w:fldChar w:fldCharType="separate"/>
            </w:r>
            <w:r w:rsidR="005414AF">
              <w:rPr>
                <w:noProof/>
                <w:webHidden/>
              </w:rPr>
              <w:t>15</w:t>
            </w:r>
            <w:r w:rsidR="00E109EF">
              <w:rPr>
                <w:noProof/>
                <w:webHidden/>
              </w:rPr>
              <w:fldChar w:fldCharType="end"/>
            </w:r>
          </w:hyperlink>
        </w:p>
        <w:p w:rsidR="00E109EF" w:rsidRDefault="002E5CC0">
          <w:pPr>
            <w:pStyle w:val="TOC2"/>
            <w:tabs>
              <w:tab w:val="left" w:pos="1100"/>
              <w:tab w:val="right" w:leader="dot" w:pos="9163"/>
            </w:tabs>
            <w:rPr>
              <w:rFonts w:asciiTheme="minorHAnsi" w:eastAsiaTheme="minorEastAsia" w:hAnsiTheme="minorHAnsi"/>
              <w:noProof/>
            </w:rPr>
          </w:pPr>
          <w:hyperlink w:anchor="_Toc420133894" w:history="1">
            <w:r w:rsidR="00E109EF" w:rsidRPr="00012BE1">
              <w:rPr>
                <w:rStyle w:val="Hyperlink"/>
                <w:noProof/>
              </w:rPr>
              <w:t>5.1</w:t>
            </w:r>
            <w:r w:rsidR="00E109EF">
              <w:rPr>
                <w:rFonts w:asciiTheme="minorHAnsi" w:eastAsiaTheme="minorEastAsia" w:hAnsiTheme="minorHAnsi"/>
                <w:noProof/>
              </w:rPr>
              <w:tab/>
            </w:r>
            <w:r w:rsidR="00E109EF" w:rsidRPr="00012BE1">
              <w:rPr>
                <w:rStyle w:val="Hyperlink"/>
                <w:noProof/>
              </w:rPr>
              <w:t>Tập dữ liệu</w:t>
            </w:r>
            <w:r w:rsidR="00E109EF">
              <w:rPr>
                <w:noProof/>
                <w:webHidden/>
              </w:rPr>
              <w:tab/>
            </w:r>
            <w:r w:rsidR="00E109EF">
              <w:rPr>
                <w:noProof/>
                <w:webHidden/>
              </w:rPr>
              <w:fldChar w:fldCharType="begin"/>
            </w:r>
            <w:r w:rsidR="00E109EF">
              <w:rPr>
                <w:noProof/>
                <w:webHidden/>
              </w:rPr>
              <w:instrText xml:space="preserve"> PAGEREF _Toc420133894 \h </w:instrText>
            </w:r>
            <w:r w:rsidR="00E109EF">
              <w:rPr>
                <w:noProof/>
                <w:webHidden/>
              </w:rPr>
            </w:r>
            <w:r w:rsidR="00E109EF">
              <w:rPr>
                <w:noProof/>
                <w:webHidden/>
              </w:rPr>
              <w:fldChar w:fldCharType="separate"/>
            </w:r>
            <w:r w:rsidR="005414AF">
              <w:rPr>
                <w:noProof/>
                <w:webHidden/>
              </w:rPr>
              <w:t>15</w:t>
            </w:r>
            <w:r w:rsidR="00E109EF">
              <w:rPr>
                <w:noProof/>
                <w:webHidden/>
              </w:rPr>
              <w:fldChar w:fldCharType="end"/>
            </w:r>
          </w:hyperlink>
        </w:p>
        <w:p w:rsidR="00E109EF" w:rsidRDefault="002E5CC0">
          <w:pPr>
            <w:pStyle w:val="TOC2"/>
            <w:tabs>
              <w:tab w:val="left" w:pos="1100"/>
              <w:tab w:val="right" w:leader="dot" w:pos="9163"/>
            </w:tabs>
            <w:rPr>
              <w:rFonts w:asciiTheme="minorHAnsi" w:eastAsiaTheme="minorEastAsia" w:hAnsiTheme="minorHAnsi"/>
              <w:noProof/>
            </w:rPr>
          </w:pPr>
          <w:hyperlink w:anchor="_Toc420133895" w:history="1">
            <w:r w:rsidR="00E109EF" w:rsidRPr="00012BE1">
              <w:rPr>
                <w:rStyle w:val="Hyperlink"/>
                <w:noProof/>
              </w:rPr>
              <w:t>5.2</w:t>
            </w:r>
            <w:r w:rsidR="00E109EF">
              <w:rPr>
                <w:rFonts w:asciiTheme="minorHAnsi" w:eastAsiaTheme="minorEastAsia" w:hAnsiTheme="minorHAnsi"/>
                <w:noProof/>
              </w:rPr>
              <w:tab/>
            </w:r>
            <w:r w:rsidR="00E109EF" w:rsidRPr="00012BE1">
              <w:rPr>
                <w:rStyle w:val="Hyperlink"/>
                <w:noProof/>
              </w:rPr>
              <w:t>Phương pháp đánh giá</w:t>
            </w:r>
            <w:r w:rsidR="00E109EF">
              <w:rPr>
                <w:noProof/>
                <w:webHidden/>
              </w:rPr>
              <w:tab/>
            </w:r>
            <w:r w:rsidR="00E109EF">
              <w:rPr>
                <w:noProof/>
                <w:webHidden/>
              </w:rPr>
              <w:fldChar w:fldCharType="begin"/>
            </w:r>
            <w:r w:rsidR="00E109EF">
              <w:rPr>
                <w:noProof/>
                <w:webHidden/>
              </w:rPr>
              <w:instrText xml:space="preserve"> PAGEREF _Toc420133895 \h </w:instrText>
            </w:r>
            <w:r w:rsidR="00E109EF">
              <w:rPr>
                <w:noProof/>
                <w:webHidden/>
              </w:rPr>
            </w:r>
            <w:r w:rsidR="00E109EF">
              <w:rPr>
                <w:noProof/>
                <w:webHidden/>
              </w:rPr>
              <w:fldChar w:fldCharType="separate"/>
            </w:r>
            <w:r w:rsidR="005414AF">
              <w:rPr>
                <w:noProof/>
                <w:webHidden/>
              </w:rPr>
              <w:t>15</w:t>
            </w:r>
            <w:r w:rsidR="00E109EF">
              <w:rPr>
                <w:noProof/>
                <w:webHidden/>
              </w:rPr>
              <w:fldChar w:fldCharType="end"/>
            </w:r>
          </w:hyperlink>
        </w:p>
        <w:p w:rsidR="00E109EF" w:rsidRDefault="002E5CC0">
          <w:pPr>
            <w:pStyle w:val="TOC3"/>
            <w:tabs>
              <w:tab w:val="left" w:pos="1540"/>
              <w:tab w:val="right" w:leader="dot" w:pos="9163"/>
            </w:tabs>
            <w:rPr>
              <w:rFonts w:asciiTheme="minorHAnsi" w:eastAsiaTheme="minorEastAsia" w:hAnsiTheme="minorHAnsi"/>
              <w:noProof/>
            </w:rPr>
          </w:pPr>
          <w:hyperlink w:anchor="_Toc420133896" w:history="1">
            <w:r w:rsidR="00E109EF" w:rsidRPr="00012BE1">
              <w:rPr>
                <w:rStyle w:val="Hyperlink"/>
                <w:noProof/>
              </w:rPr>
              <w:t>5.2.1</w:t>
            </w:r>
            <w:r w:rsidR="00E109EF">
              <w:rPr>
                <w:rFonts w:asciiTheme="minorHAnsi" w:eastAsiaTheme="minorEastAsia" w:hAnsiTheme="minorHAnsi"/>
                <w:noProof/>
              </w:rPr>
              <w:tab/>
            </w:r>
            <w:r w:rsidR="00E109EF" w:rsidRPr="00012BE1">
              <w:rPr>
                <w:rStyle w:val="Hyperlink"/>
                <w:noProof/>
              </w:rPr>
              <w:t>Hệ đo MUC</w:t>
            </w:r>
            <w:r w:rsidR="00E109EF">
              <w:rPr>
                <w:noProof/>
                <w:webHidden/>
              </w:rPr>
              <w:tab/>
            </w:r>
            <w:r w:rsidR="00E109EF">
              <w:rPr>
                <w:noProof/>
                <w:webHidden/>
              </w:rPr>
              <w:fldChar w:fldCharType="begin"/>
            </w:r>
            <w:r w:rsidR="00E109EF">
              <w:rPr>
                <w:noProof/>
                <w:webHidden/>
              </w:rPr>
              <w:instrText xml:space="preserve"> PAGEREF _Toc420133896 \h </w:instrText>
            </w:r>
            <w:r w:rsidR="00E109EF">
              <w:rPr>
                <w:noProof/>
                <w:webHidden/>
              </w:rPr>
            </w:r>
            <w:r w:rsidR="00E109EF">
              <w:rPr>
                <w:noProof/>
                <w:webHidden/>
              </w:rPr>
              <w:fldChar w:fldCharType="separate"/>
            </w:r>
            <w:r w:rsidR="005414AF">
              <w:rPr>
                <w:noProof/>
                <w:webHidden/>
              </w:rPr>
              <w:t>16</w:t>
            </w:r>
            <w:r w:rsidR="00E109EF">
              <w:rPr>
                <w:noProof/>
                <w:webHidden/>
              </w:rPr>
              <w:fldChar w:fldCharType="end"/>
            </w:r>
          </w:hyperlink>
        </w:p>
        <w:p w:rsidR="00E109EF" w:rsidRDefault="002E5CC0">
          <w:pPr>
            <w:pStyle w:val="TOC3"/>
            <w:tabs>
              <w:tab w:val="left" w:pos="1540"/>
              <w:tab w:val="right" w:leader="dot" w:pos="9163"/>
            </w:tabs>
            <w:rPr>
              <w:rFonts w:asciiTheme="minorHAnsi" w:eastAsiaTheme="minorEastAsia" w:hAnsiTheme="minorHAnsi"/>
              <w:noProof/>
            </w:rPr>
          </w:pPr>
          <w:hyperlink w:anchor="_Toc420133897" w:history="1">
            <w:r w:rsidR="00E109EF" w:rsidRPr="00012BE1">
              <w:rPr>
                <w:rStyle w:val="Hyperlink"/>
                <w:noProof/>
              </w:rPr>
              <w:t>5.2.2</w:t>
            </w:r>
            <w:r w:rsidR="00E109EF">
              <w:rPr>
                <w:rFonts w:asciiTheme="minorHAnsi" w:eastAsiaTheme="minorEastAsia" w:hAnsiTheme="minorHAnsi"/>
                <w:noProof/>
              </w:rPr>
              <w:tab/>
            </w:r>
            <w:r w:rsidR="00E109EF" w:rsidRPr="00012BE1">
              <w:rPr>
                <w:rStyle w:val="Hyperlink"/>
                <w:noProof/>
              </w:rPr>
              <w:t>Hệ đo B-CUBED</w:t>
            </w:r>
            <w:r w:rsidR="00E109EF">
              <w:rPr>
                <w:noProof/>
                <w:webHidden/>
              </w:rPr>
              <w:tab/>
            </w:r>
            <w:r w:rsidR="00E109EF">
              <w:rPr>
                <w:noProof/>
                <w:webHidden/>
              </w:rPr>
              <w:fldChar w:fldCharType="begin"/>
            </w:r>
            <w:r w:rsidR="00E109EF">
              <w:rPr>
                <w:noProof/>
                <w:webHidden/>
              </w:rPr>
              <w:instrText xml:space="preserve"> PAGEREF _Toc420133897 \h </w:instrText>
            </w:r>
            <w:r w:rsidR="00E109EF">
              <w:rPr>
                <w:noProof/>
                <w:webHidden/>
              </w:rPr>
            </w:r>
            <w:r w:rsidR="00E109EF">
              <w:rPr>
                <w:noProof/>
                <w:webHidden/>
              </w:rPr>
              <w:fldChar w:fldCharType="separate"/>
            </w:r>
            <w:r w:rsidR="005414AF">
              <w:rPr>
                <w:noProof/>
                <w:webHidden/>
              </w:rPr>
              <w:t>16</w:t>
            </w:r>
            <w:r w:rsidR="00E109EF">
              <w:rPr>
                <w:noProof/>
                <w:webHidden/>
              </w:rPr>
              <w:fldChar w:fldCharType="end"/>
            </w:r>
          </w:hyperlink>
        </w:p>
        <w:p w:rsidR="00E109EF" w:rsidRDefault="002E5CC0">
          <w:pPr>
            <w:pStyle w:val="TOC3"/>
            <w:tabs>
              <w:tab w:val="left" w:pos="1540"/>
              <w:tab w:val="right" w:leader="dot" w:pos="9163"/>
            </w:tabs>
            <w:rPr>
              <w:rFonts w:asciiTheme="minorHAnsi" w:eastAsiaTheme="minorEastAsia" w:hAnsiTheme="minorHAnsi"/>
              <w:noProof/>
            </w:rPr>
          </w:pPr>
          <w:hyperlink w:anchor="_Toc420133898" w:history="1">
            <w:r w:rsidR="00E109EF" w:rsidRPr="00012BE1">
              <w:rPr>
                <w:rStyle w:val="Hyperlink"/>
                <w:noProof/>
              </w:rPr>
              <w:t>5.2.3</w:t>
            </w:r>
            <w:r w:rsidR="00E109EF">
              <w:rPr>
                <w:rFonts w:asciiTheme="minorHAnsi" w:eastAsiaTheme="minorEastAsia" w:hAnsiTheme="minorHAnsi"/>
                <w:noProof/>
              </w:rPr>
              <w:tab/>
            </w:r>
            <w:r w:rsidR="00E109EF" w:rsidRPr="00012BE1">
              <w:rPr>
                <w:rStyle w:val="Hyperlink"/>
                <w:noProof/>
              </w:rPr>
              <w:t>Hệ đo CEAF</w:t>
            </w:r>
            <w:r w:rsidR="00E109EF">
              <w:rPr>
                <w:noProof/>
                <w:webHidden/>
              </w:rPr>
              <w:tab/>
            </w:r>
            <w:r w:rsidR="00E109EF">
              <w:rPr>
                <w:noProof/>
                <w:webHidden/>
              </w:rPr>
              <w:fldChar w:fldCharType="begin"/>
            </w:r>
            <w:r w:rsidR="00E109EF">
              <w:rPr>
                <w:noProof/>
                <w:webHidden/>
              </w:rPr>
              <w:instrText xml:space="preserve"> PAGEREF _Toc420133898 \h </w:instrText>
            </w:r>
            <w:r w:rsidR="00E109EF">
              <w:rPr>
                <w:noProof/>
                <w:webHidden/>
              </w:rPr>
            </w:r>
            <w:r w:rsidR="00E109EF">
              <w:rPr>
                <w:noProof/>
                <w:webHidden/>
              </w:rPr>
              <w:fldChar w:fldCharType="separate"/>
            </w:r>
            <w:r w:rsidR="005414AF">
              <w:rPr>
                <w:noProof/>
                <w:webHidden/>
              </w:rPr>
              <w:t>16</w:t>
            </w:r>
            <w:r w:rsidR="00E109EF">
              <w:rPr>
                <w:noProof/>
                <w:webHidden/>
              </w:rPr>
              <w:fldChar w:fldCharType="end"/>
            </w:r>
          </w:hyperlink>
        </w:p>
        <w:p w:rsidR="00E109EF" w:rsidRDefault="002E5CC0">
          <w:pPr>
            <w:pStyle w:val="TOC1"/>
            <w:tabs>
              <w:tab w:val="left" w:pos="660"/>
              <w:tab w:val="right" w:leader="dot" w:pos="9163"/>
            </w:tabs>
            <w:rPr>
              <w:rFonts w:asciiTheme="minorHAnsi" w:eastAsiaTheme="minorEastAsia" w:hAnsiTheme="minorHAnsi"/>
              <w:noProof/>
            </w:rPr>
          </w:pPr>
          <w:hyperlink w:anchor="_Toc420133899" w:history="1">
            <w:r w:rsidR="00E109EF" w:rsidRPr="00012BE1">
              <w:rPr>
                <w:rStyle w:val="Hyperlink"/>
                <w:noProof/>
              </w:rPr>
              <w:t>6</w:t>
            </w:r>
            <w:r w:rsidR="00E109EF">
              <w:rPr>
                <w:rFonts w:asciiTheme="minorHAnsi" w:eastAsiaTheme="minorEastAsia" w:hAnsiTheme="minorHAnsi"/>
                <w:noProof/>
              </w:rPr>
              <w:tab/>
            </w:r>
            <w:r w:rsidR="00E109EF" w:rsidRPr="00012BE1">
              <w:rPr>
                <w:rStyle w:val="Hyperlink"/>
                <w:noProof/>
              </w:rPr>
              <w:t>Kết luận</w:t>
            </w:r>
            <w:r w:rsidR="00E109EF">
              <w:rPr>
                <w:noProof/>
                <w:webHidden/>
              </w:rPr>
              <w:tab/>
            </w:r>
            <w:r w:rsidR="00E109EF">
              <w:rPr>
                <w:noProof/>
                <w:webHidden/>
              </w:rPr>
              <w:fldChar w:fldCharType="begin"/>
            </w:r>
            <w:r w:rsidR="00E109EF">
              <w:rPr>
                <w:noProof/>
                <w:webHidden/>
              </w:rPr>
              <w:instrText xml:space="preserve"> PAGEREF _Toc420133899 \h </w:instrText>
            </w:r>
            <w:r w:rsidR="00E109EF">
              <w:rPr>
                <w:noProof/>
                <w:webHidden/>
              </w:rPr>
            </w:r>
            <w:r w:rsidR="00E109EF">
              <w:rPr>
                <w:noProof/>
                <w:webHidden/>
              </w:rPr>
              <w:fldChar w:fldCharType="separate"/>
            </w:r>
            <w:r w:rsidR="005414AF">
              <w:rPr>
                <w:noProof/>
                <w:webHidden/>
              </w:rPr>
              <w:t>17</w:t>
            </w:r>
            <w:r w:rsidR="00E109EF">
              <w:rPr>
                <w:noProof/>
                <w:webHidden/>
              </w:rPr>
              <w:fldChar w:fldCharType="end"/>
            </w:r>
          </w:hyperlink>
        </w:p>
        <w:p w:rsidR="00E109EF" w:rsidRDefault="002E5CC0">
          <w:pPr>
            <w:pStyle w:val="TOC1"/>
            <w:tabs>
              <w:tab w:val="left" w:pos="660"/>
              <w:tab w:val="right" w:leader="dot" w:pos="9163"/>
            </w:tabs>
            <w:rPr>
              <w:rFonts w:asciiTheme="minorHAnsi" w:eastAsiaTheme="minorEastAsia" w:hAnsiTheme="minorHAnsi"/>
              <w:noProof/>
            </w:rPr>
          </w:pPr>
          <w:hyperlink w:anchor="_Toc420133900" w:history="1">
            <w:r w:rsidR="00E109EF" w:rsidRPr="00012BE1">
              <w:rPr>
                <w:rStyle w:val="Hyperlink"/>
                <w:noProof/>
              </w:rPr>
              <w:t>7</w:t>
            </w:r>
            <w:r w:rsidR="00E109EF">
              <w:rPr>
                <w:rFonts w:asciiTheme="minorHAnsi" w:eastAsiaTheme="minorEastAsia" w:hAnsiTheme="minorHAnsi"/>
                <w:noProof/>
              </w:rPr>
              <w:tab/>
            </w:r>
            <w:r w:rsidR="00E109EF" w:rsidRPr="00012BE1">
              <w:rPr>
                <w:rStyle w:val="Hyperlink"/>
                <w:noProof/>
              </w:rPr>
              <w:t>Tài liệu tham khảo</w:t>
            </w:r>
            <w:r w:rsidR="00E109EF">
              <w:rPr>
                <w:noProof/>
                <w:webHidden/>
              </w:rPr>
              <w:tab/>
            </w:r>
            <w:r w:rsidR="00E109EF">
              <w:rPr>
                <w:noProof/>
                <w:webHidden/>
              </w:rPr>
              <w:fldChar w:fldCharType="begin"/>
            </w:r>
            <w:r w:rsidR="00E109EF">
              <w:rPr>
                <w:noProof/>
                <w:webHidden/>
              </w:rPr>
              <w:instrText xml:space="preserve"> PAGEREF _Toc420133900 \h </w:instrText>
            </w:r>
            <w:r w:rsidR="00E109EF">
              <w:rPr>
                <w:noProof/>
                <w:webHidden/>
              </w:rPr>
            </w:r>
            <w:r w:rsidR="00E109EF">
              <w:rPr>
                <w:noProof/>
                <w:webHidden/>
              </w:rPr>
              <w:fldChar w:fldCharType="separate"/>
            </w:r>
            <w:r w:rsidR="005414AF">
              <w:rPr>
                <w:noProof/>
                <w:webHidden/>
              </w:rPr>
              <w:t>17</w:t>
            </w:r>
            <w:r w:rsidR="00E109EF">
              <w:rPr>
                <w:noProof/>
                <w:webHidden/>
              </w:rPr>
              <w:fldChar w:fldCharType="end"/>
            </w:r>
          </w:hyperlink>
        </w:p>
        <w:p w:rsidR="003B1F75" w:rsidRPr="000300C7" w:rsidRDefault="006709F8" w:rsidP="000300C7">
          <w:pPr>
            <w:sectPr w:rsidR="003B1F75" w:rsidRPr="000300C7" w:rsidSect="003B1F75">
              <w:type w:val="oddPage"/>
              <w:pgSz w:w="11909" w:h="16834" w:code="9"/>
              <w:pgMar w:top="1440" w:right="1152" w:bottom="1152" w:left="1152" w:header="720" w:footer="720" w:gutter="432"/>
              <w:cols w:space="720"/>
              <w:titlePg/>
              <w:docGrid w:linePitch="360"/>
            </w:sectPr>
          </w:pPr>
          <w:r>
            <w:rPr>
              <w:b/>
              <w:bCs/>
              <w:noProof/>
            </w:rPr>
            <w:fldChar w:fldCharType="end"/>
          </w:r>
        </w:p>
      </w:sdtContent>
    </w:sdt>
    <w:p w:rsidR="00026593" w:rsidRDefault="005F78A7" w:rsidP="00026593">
      <w:pPr>
        <w:pStyle w:val="Heading1"/>
      </w:pPr>
      <w:bookmarkStart w:id="0" w:name="_Toc420004820"/>
      <w:bookmarkStart w:id="1" w:name="_Toc420133873"/>
      <w:r>
        <w:lastRenderedPageBreak/>
        <w:t>Giới thiệu vấn đề</w:t>
      </w:r>
      <w:bookmarkEnd w:id="0"/>
      <w:bookmarkEnd w:id="1"/>
    </w:p>
    <w:p w:rsidR="00C846A9" w:rsidRDefault="00C846A9" w:rsidP="00C846A9">
      <w:pPr>
        <w:rPr>
          <w:color w:val="000000"/>
        </w:rPr>
      </w:pPr>
      <w:r>
        <w:rPr>
          <w:color w:val="000000"/>
        </w:rPr>
        <w:t>Bệnh án điện tử (Electronic Medical Record) là hệ thống lưu trữ hầu hết thông tin của bệnh nhân trong các bệnh viện. Trong hơn mười năm trở lại đây, bệnh án điện tữ đã thu thập được một lượng lớn dữ liệu liên quan đến các bệnh, triệu chứng, cách điều trị … Lượng dữ liệu to lớn và có giá trị này trở nên vô cùng hữu ích cho việc nghiên cứu về y tế cho cả ngành y tế lẫn ngành khoa học máy tính.</w:t>
      </w:r>
    </w:p>
    <w:p w:rsidR="00502C0A" w:rsidRDefault="00C846A9" w:rsidP="00C846A9">
      <w:pPr>
        <w:rPr>
          <w:color w:val="000000"/>
        </w:rPr>
      </w:pPr>
      <w:r>
        <w:rPr>
          <w:color w:val="000000"/>
        </w:rPr>
        <w:t>Đế</w:t>
      </w:r>
      <w:r w:rsidR="00E91944">
        <w:rPr>
          <w:color w:val="000000"/>
        </w:rPr>
        <w:t>n nay</w:t>
      </w:r>
      <w:r>
        <w:rPr>
          <w:color w:val="000000"/>
        </w:rPr>
        <w:t xml:space="preserve">, các nghiên cứu đã đạt được nhiều kết quả. Đặc biệt từ những nước nói tiếng Anh. Bệnh án điện tử được lưu trữ dưới hai dạng: có cấu trúc và không có cấu trúc. Đa phần những dữ liệu hữu ích đều được lưu trữ ở dạng không có cấu trúc như: hồ sơ bệnh án, phiếu điều trị, phiếu chăm sóc,…Vì thế, việc trích xuất thông tin từ những dữ liệu không có cấu trúc là bước cơ bản và quan trọng cho các nghiên cứu sau. </w:t>
      </w:r>
    </w:p>
    <w:p w:rsidR="00C846A9" w:rsidRDefault="00C846A9" w:rsidP="00C846A9">
      <w:pPr>
        <w:rPr>
          <w:color w:val="000000"/>
        </w:rPr>
      </w:pPr>
      <w:r>
        <w:rPr>
          <w:color w:val="000000"/>
        </w:rPr>
        <w:t xml:space="preserve">Đối với Việt Nam. Các bệnh viện lớn của Việt Nam như Chợ Rẫy, Hùng Vương,… đã bắt đầu sử dụng những hệ thống bệnh án điện tử được xây dựng từ các công ty như FPT, công ty Phần mềm Hoa Sen,… Các hệ thống bệnh án điện tử của Việt Nam chưa được liên kết thành một mạng lưới cũng như chưa có sự đồng bộ nhất định. Ngoài ra, việc lưu trữ bệnh án giấy vẫn được tiến hành song song và có sự ưu tiên </w:t>
      </w:r>
      <w:bookmarkStart w:id="2" w:name="_Toc420004821"/>
      <w:bookmarkStart w:id="3" w:name="_Toc420133874"/>
      <w:r w:rsidR="00991C8E">
        <w:rPr>
          <w:color w:val="000000"/>
        </w:rPr>
        <w:t>cao hơn.</w:t>
      </w:r>
    </w:p>
    <w:p w:rsidR="00991C8E" w:rsidRDefault="00991C8E" w:rsidP="00C846A9">
      <w:pPr>
        <w:rPr>
          <w:color w:val="000000"/>
        </w:rPr>
      </w:pPr>
      <w:r>
        <w:rPr>
          <w:color w:val="000000"/>
        </w:rPr>
        <w:t>Đồng tham chiếu là khi hai hay nhiều khái niệm trong văn bản cùng ám chỉ tới một người hoặc một vật. Việc phân giải đồng tham chiếu các khái niệm trong văn bản là xác định liệu hai khái niệm trong cùng văn bản có ám chỉ tới cùng một người hoặc một vật hay không, từ đó xây dựng các chuỗi đồng tham chiếu. Vấn đề phân giải đồng tham chiếu đã nhận được nhiều sự quan tâm từ cộng đồng, tuy nhiên việc áp dụng phân giải đồng tham chiếu để rút trích thông tin trong bệnh án điện tử chưa được đào sâu nghiên cứu.</w:t>
      </w:r>
    </w:p>
    <w:p w:rsidR="00991C8E" w:rsidRDefault="00C846A9" w:rsidP="00C846A9">
      <w:pPr>
        <w:rPr>
          <w:color w:val="000000"/>
        </w:rPr>
      </w:pPr>
      <w:r>
        <w:rPr>
          <w:color w:val="000000"/>
        </w:rPr>
        <w:t>Đứng trước nhu cầu đó, nhóm quyết định bắt tay vào phát triển một hệ thố</w:t>
      </w:r>
      <w:r w:rsidR="00991C8E">
        <w:rPr>
          <w:color w:val="000000"/>
        </w:rPr>
        <w:t>ng phân giải đồng tham chiếu các khái niệm trong bệnh án tiếng Anh và tiếng Việt.</w:t>
      </w:r>
    </w:p>
    <w:p w:rsidR="00DB2EED" w:rsidRDefault="00DB2EED" w:rsidP="00DB2EED">
      <w:pPr>
        <w:pStyle w:val="Heading1"/>
      </w:pPr>
      <w:r>
        <w:t>Các công trình liên quan</w:t>
      </w:r>
    </w:p>
    <w:p w:rsidR="000A6E16" w:rsidRDefault="000A6E16" w:rsidP="00E13D29">
      <w:pPr>
        <w:pStyle w:val="Heading2"/>
      </w:pPr>
      <w:bookmarkStart w:id="4" w:name="_Toc420004822"/>
      <w:bookmarkStart w:id="5" w:name="_Toc420133875"/>
      <w:bookmarkEnd w:id="2"/>
      <w:bookmarkEnd w:id="3"/>
      <w:r>
        <w:t>Bệnh án điện tử</w:t>
      </w:r>
      <w:bookmarkEnd w:id="4"/>
      <w:bookmarkEnd w:id="5"/>
    </w:p>
    <w:p w:rsidR="0065024B" w:rsidRDefault="0065024B" w:rsidP="0065024B">
      <w:r>
        <w:t>Bệnh án điện tử là hệ thống lưu trữ các thông tin sức khỏe của một cá nhân hoặc một cộng đồng. Bệnh án đó được lưu trữ dưới dạng số và có thể được chia sẻ giữa các trung tâm y tế. Việc chia sẻ có thể được thực hiện thông qua mạng kết nối hoặc hệ thống thông tin của trung tâm. Bệnh án điện tử bao gồm lịch sử khám bệnh, dị ứng, thuốc áp dụng, tình trạng sức khỏe , cân nặng, chiều cao, lí do vào viện kết quả xét nghiệm và nhiều thông tin y tế khác.</w:t>
      </w:r>
    </w:p>
    <w:p w:rsidR="0065024B" w:rsidRDefault="0065024B" w:rsidP="0065024B">
      <w:pPr>
        <w:jc w:val="center"/>
      </w:pPr>
      <w:r>
        <w:rPr>
          <w:noProof/>
        </w:rPr>
        <w:lastRenderedPageBreak/>
        <w:drawing>
          <wp:inline distT="0" distB="0" distL="0" distR="0">
            <wp:extent cx="5824855" cy="29965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r.png"/>
                    <pic:cNvPicPr/>
                  </pic:nvPicPr>
                  <pic:blipFill>
                    <a:blip r:embed="rId14">
                      <a:extLst>
                        <a:ext uri="{28A0092B-C50C-407E-A947-70E740481C1C}">
                          <a14:useLocalDpi xmlns:a14="http://schemas.microsoft.com/office/drawing/2010/main" val="0"/>
                        </a:ext>
                      </a:extLst>
                    </a:blip>
                    <a:stretch>
                      <a:fillRect/>
                    </a:stretch>
                  </pic:blipFill>
                  <pic:spPr>
                    <a:xfrm>
                      <a:off x="0" y="0"/>
                      <a:ext cx="5824855" cy="2996565"/>
                    </a:xfrm>
                    <a:prstGeom prst="rect">
                      <a:avLst/>
                    </a:prstGeom>
                  </pic:spPr>
                </pic:pic>
              </a:graphicData>
            </a:graphic>
          </wp:inline>
        </w:drawing>
      </w:r>
    </w:p>
    <w:p w:rsidR="0065024B" w:rsidRDefault="0065024B" w:rsidP="0065024B">
      <w:r>
        <w:t>So với bệnh án được lưu trữ bằng giấy, bệnh án điện tử có nhiều ưu điểm như</w:t>
      </w:r>
    </w:p>
    <w:p w:rsidR="0065024B" w:rsidRDefault="0065024B" w:rsidP="0065024B">
      <w:pPr>
        <w:pStyle w:val="ListParagraph"/>
        <w:numPr>
          <w:ilvl w:val="0"/>
          <w:numId w:val="19"/>
        </w:numPr>
      </w:pPr>
      <w:r>
        <w:t>Lưu trữ chính xác và đầy đủ thông tin bệnh nhân, tránh trùng lặp dữ liệu</w:t>
      </w:r>
    </w:p>
    <w:p w:rsidR="0065024B" w:rsidRDefault="0065024B" w:rsidP="0065024B">
      <w:pPr>
        <w:pStyle w:val="ListParagraph"/>
        <w:numPr>
          <w:ilvl w:val="0"/>
          <w:numId w:val="19"/>
        </w:numPr>
      </w:pPr>
      <w:r>
        <w:t>Hỗ trợ quá trình tìm kiếm và truy xuất thông tin nhanh chóng</w:t>
      </w:r>
    </w:p>
    <w:p w:rsidR="0065024B" w:rsidRDefault="0065024B" w:rsidP="0065024B">
      <w:pPr>
        <w:pStyle w:val="ListParagraph"/>
        <w:numPr>
          <w:ilvl w:val="0"/>
          <w:numId w:val="19"/>
        </w:numPr>
      </w:pPr>
      <w:r>
        <w:t>Dữ liệu có thể được chia sẽ hoặc tích hợp</w:t>
      </w:r>
    </w:p>
    <w:p w:rsidR="0065024B" w:rsidRDefault="0065024B" w:rsidP="0065024B">
      <w:r>
        <w:t>Dữ liệu trong bệnh án điện tử thường tồn tại dưới 2 dạng: có cấu trúc và không có cấu trúc. Dữ liệu không có cấu trúc thường tồn tại dưới dạng tường thuật và đây cũng là dạng có nhiều thông tin y tế nhất</w:t>
      </w:r>
    </w:p>
    <w:p w:rsidR="0065024B" w:rsidRDefault="0065024B" w:rsidP="0065024B">
      <w:pPr>
        <w:pStyle w:val="ListParagraph"/>
        <w:numPr>
          <w:ilvl w:val="0"/>
          <w:numId w:val="20"/>
        </w:numPr>
      </w:pPr>
      <w:r>
        <w:t>Dạng không có cấu trúc: các ghi chú tường thuật của bác sĩ, y tá trong quá trình điều trị, các báo cáo xuất viện</w:t>
      </w:r>
    </w:p>
    <w:p w:rsidR="0065024B" w:rsidRDefault="0065024B" w:rsidP="0065024B">
      <w:pPr>
        <w:pStyle w:val="ListParagraph"/>
        <w:numPr>
          <w:ilvl w:val="1"/>
          <w:numId w:val="20"/>
        </w:numPr>
      </w:pPr>
      <w:r>
        <w:t>Lý do nhập viện, tiền sử bệnh</w:t>
      </w:r>
    </w:p>
    <w:p w:rsidR="0065024B" w:rsidRDefault="0065024B" w:rsidP="0065024B">
      <w:pPr>
        <w:pStyle w:val="ListParagraph"/>
        <w:numPr>
          <w:ilvl w:val="1"/>
          <w:numId w:val="20"/>
        </w:numPr>
      </w:pPr>
      <w:r>
        <w:t>Các ghi chú trong phiếu chăm sóc và phiếu điều trị được ghi chép hàng ngày</w:t>
      </w:r>
    </w:p>
    <w:p w:rsidR="0065024B" w:rsidRDefault="0065024B" w:rsidP="0065024B">
      <w:pPr>
        <w:pStyle w:val="ListParagraph"/>
        <w:numPr>
          <w:ilvl w:val="1"/>
          <w:numId w:val="20"/>
        </w:numPr>
      </w:pPr>
      <w:r>
        <w:t>Các ghi chú kết quả xét nghiệm</w:t>
      </w:r>
    </w:p>
    <w:p w:rsidR="0065024B" w:rsidRDefault="0065024B" w:rsidP="0065024B">
      <w:pPr>
        <w:pStyle w:val="ListParagraph"/>
        <w:numPr>
          <w:ilvl w:val="1"/>
          <w:numId w:val="20"/>
        </w:numPr>
      </w:pPr>
      <w:r>
        <w:t>Báo cáo xuất viện</w:t>
      </w:r>
    </w:p>
    <w:p w:rsidR="0065024B" w:rsidRDefault="0065024B" w:rsidP="0065024B">
      <w:pPr>
        <w:pStyle w:val="ListParagraph"/>
        <w:numPr>
          <w:ilvl w:val="1"/>
          <w:numId w:val="20"/>
        </w:numPr>
      </w:pPr>
      <w:r>
        <w:t>….</w:t>
      </w:r>
    </w:p>
    <w:p w:rsidR="0065024B" w:rsidRDefault="0065024B" w:rsidP="0065024B">
      <w:pPr>
        <w:pStyle w:val="ListParagraph"/>
        <w:numPr>
          <w:ilvl w:val="0"/>
          <w:numId w:val="20"/>
        </w:numPr>
      </w:pPr>
      <w:r>
        <w:t>Dạng có cấu trúc: các thông tin được mã hóa theo một tiêu chuẩn nhất định nào đó</w:t>
      </w:r>
    </w:p>
    <w:p w:rsidR="0065024B" w:rsidRDefault="0065024B" w:rsidP="0065024B">
      <w:pPr>
        <w:jc w:val="center"/>
      </w:pPr>
      <w:r>
        <w:rPr>
          <w:noProof/>
        </w:rPr>
        <w:lastRenderedPageBreak/>
        <w:drawing>
          <wp:inline distT="0" distB="0" distL="0" distR="0">
            <wp:extent cx="3458058" cy="4791744"/>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r2.png"/>
                    <pic:cNvPicPr/>
                  </pic:nvPicPr>
                  <pic:blipFill>
                    <a:blip r:embed="rId15">
                      <a:extLst>
                        <a:ext uri="{28A0092B-C50C-407E-A947-70E740481C1C}">
                          <a14:useLocalDpi xmlns:a14="http://schemas.microsoft.com/office/drawing/2010/main" val="0"/>
                        </a:ext>
                      </a:extLst>
                    </a:blip>
                    <a:stretch>
                      <a:fillRect/>
                    </a:stretch>
                  </pic:blipFill>
                  <pic:spPr>
                    <a:xfrm>
                      <a:off x="0" y="0"/>
                      <a:ext cx="3458058" cy="4791744"/>
                    </a:xfrm>
                    <a:prstGeom prst="rect">
                      <a:avLst/>
                    </a:prstGeom>
                  </pic:spPr>
                </pic:pic>
              </a:graphicData>
            </a:graphic>
          </wp:inline>
        </w:drawing>
      </w:r>
    </w:p>
    <w:p w:rsidR="00D14F80" w:rsidRDefault="000A6E16" w:rsidP="00E13D29">
      <w:pPr>
        <w:pStyle w:val="Heading2"/>
      </w:pPr>
      <w:bookmarkStart w:id="6" w:name="_Toc420004823"/>
      <w:bookmarkStart w:id="7" w:name="_Toc420133876"/>
      <w:r>
        <w:t>Phân giải đồng tham chiếu</w:t>
      </w:r>
      <w:bookmarkEnd w:id="6"/>
      <w:bookmarkEnd w:id="7"/>
    </w:p>
    <w:p w:rsidR="00034373" w:rsidRDefault="00034373" w:rsidP="00034373">
      <w:r>
        <w:t>Phân giải đồng tham chiếu là công việc xác định các khái niệm trong ngôn ngữ cùng ám chỉ, tham chiếu tới một thực thể trong thế giới thật. Một ví dụ như sau</w:t>
      </w:r>
    </w:p>
    <w:p w:rsidR="00034373" w:rsidRDefault="00034373" w:rsidP="00034373">
      <w:pPr>
        <w:jc w:val="center"/>
      </w:pPr>
      <w:r>
        <w:rPr>
          <w:noProof/>
        </w:rPr>
        <w:drawing>
          <wp:inline distT="0" distB="0" distL="0" distR="0" wp14:anchorId="507DE30D" wp14:editId="465DEFE8">
            <wp:extent cx="5824855" cy="1436370"/>
            <wp:effectExtent l="0" t="0" r="444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24855" cy="1436370"/>
                    </a:xfrm>
                    <a:prstGeom prst="rect">
                      <a:avLst/>
                    </a:prstGeom>
                  </pic:spPr>
                </pic:pic>
              </a:graphicData>
            </a:graphic>
          </wp:inline>
        </w:drawing>
      </w:r>
    </w:p>
    <w:p w:rsidR="00034373" w:rsidRDefault="00034373" w:rsidP="00034373">
      <w:r>
        <w:t>Trong ví dụ trên, từ I, my, she cùng ám chỉ tới một thực thể là con người trong thế giới thật. Từ Nader, he ám chỉ tới một thực thể người khác. Từ đó ta có 2 chuỗi đồng tham chiếu là (I, my, she) và (Nader, he). Phân giải đồng tham chiếu là công việc tìm ra các chuỗi khái niệm đó.</w:t>
      </w:r>
    </w:p>
    <w:p w:rsidR="00D80569" w:rsidRDefault="00D80569" w:rsidP="00034373">
      <w:r>
        <w:t>Bài toán phân giải đồng tham chiếu đã được cộng đồng quan tâm nghiên cứu trên 15 năm. Sau nhiều năm nghiên cứu, 3 mô hình quan trọng đã được đưa ra để giải quyết bài toán: mô hình mention-pair, mô hình entity-mention, mô hình ranking</w:t>
      </w:r>
    </w:p>
    <w:p w:rsidR="00D80569" w:rsidRDefault="00D80569" w:rsidP="00034373">
      <w:pPr>
        <w:rPr>
          <w:b/>
        </w:rPr>
      </w:pPr>
      <w:r>
        <w:rPr>
          <w:b/>
        </w:rPr>
        <w:t>Mô hình mention-pair</w:t>
      </w:r>
    </w:p>
    <w:p w:rsidR="00807298" w:rsidRDefault="00807298" w:rsidP="00034373">
      <w:r>
        <w:lastRenderedPageBreak/>
        <w:t>Mô hình mention-pair chú trong việc phân loại đánh giá 2 khái niệm được đưa ra có cùng tham chiếu tới một thực thể trong thế giới thật hay không. Nhiều chiến lược khác nhau đã được đề xuất trong việc xây dựng một tập dữ liệu trainning.</w:t>
      </w:r>
    </w:p>
    <w:p w:rsidR="00D80569" w:rsidRDefault="00807298" w:rsidP="00034373">
      <w:pPr>
        <w:rPr>
          <w:rFonts w:eastAsiaTheme="minorEastAsia"/>
        </w:rPr>
      </w:pPr>
      <w:r>
        <w:t xml:space="preserve">Phương pháp đơn giản nhất là kiến tạo toàn bộ </w:t>
      </w:r>
      <m:oMath>
        <m:r>
          <w:rPr>
            <w:rFonts w:ascii="Latin Modern Math" w:hAnsi="Latin Modern Math"/>
          </w:rPr>
          <m:t>C(n,2)</m:t>
        </m:r>
      </m:oMath>
      <w:r>
        <w:rPr>
          <w:rFonts w:eastAsiaTheme="minorEastAsia"/>
        </w:rPr>
        <w:t xml:space="preserve"> cặp khái niệm từ tất cả các khái niệm có sẵn trong văn bản. Tuy nhiên cách làm này tạo ra quá nhiều cặp dữ liệu negative và có thể dẫn tới thành kiến cho bộ phân loại. Để giảm sự thành kiến bị gây ra do có quá nhiều dữ liệu negative</w:t>
      </w:r>
      <w:r w:rsidR="009468CB">
        <w:rPr>
          <w:rFonts w:eastAsiaTheme="minorEastAsia"/>
        </w:rPr>
        <w:t>, một số công trình chỉ sử dụng các cặp khái niệm negative chen giữa các cặp khái niệm positive trong văn bản. Một số công trình khác lại lọc bớt các cặp khái niệm để làm giảm số lượng các cặp khái niệm được sinh ra. Một ví dụ như khái niệm thuộc lớp Person sẽ không bao giờ đồng tham chiếu với khái niệm thuộc lớp Place, vì vậy ta có thể loại bỏ tất cả các cặp khái niệm không thuộc cùng một lớp.</w:t>
      </w:r>
    </w:p>
    <w:p w:rsidR="009468CB" w:rsidRDefault="009468CB" w:rsidP="00034373">
      <w:pPr>
        <w:rPr>
          <w:color w:val="000000"/>
          <w:shd w:val="clear" w:color="auto" w:fill="FFFFFF"/>
        </w:rPr>
      </w:pPr>
      <w:r>
        <w:rPr>
          <w:rFonts w:eastAsiaTheme="minorEastAsia"/>
        </w:rPr>
        <w:t xml:space="preserve">Vấn đề lớn thứ 2 trong mô hình là làm thể nào để đánh giá 2 khái niệm có cùng tham chiếu hay không. Các biện pháp thông thường sử dụng bộ phân loại lớp (classification </w:t>
      </w:r>
      <w:r>
        <w:rPr>
          <w:color w:val="000000"/>
          <w:shd w:val="clear" w:color="auto" w:fill="FFFFFF"/>
        </w:rPr>
        <w:t>resolver), bộ phân cụm (clustering resolver) hoặc kết hợp cả 2 bộ phân loại lớp và cụm.</w:t>
      </w:r>
    </w:p>
    <w:p w:rsidR="009468CB" w:rsidRDefault="009468CB" w:rsidP="00034373">
      <w:pPr>
        <w:rPr>
          <w:b/>
          <w:color w:val="000000"/>
          <w:shd w:val="clear" w:color="auto" w:fill="FFFFFF"/>
        </w:rPr>
      </w:pPr>
      <w:r>
        <w:rPr>
          <w:b/>
          <w:color w:val="000000"/>
          <w:shd w:val="clear" w:color="auto" w:fill="FFFFFF"/>
        </w:rPr>
        <w:t>Mô hình entity-mention</w:t>
      </w:r>
    </w:p>
    <w:p w:rsidR="009468CB" w:rsidRDefault="00EC3425" w:rsidP="00034373">
      <w:pPr>
        <w:rPr>
          <w:color w:val="000000"/>
          <w:shd w:val="clear" w:color="auto" w:fill="FFFFFF"/>
        </w:rPr>
      </w:pPr>
      <w:r>
        <w:rPr>
          <w:color w:val="000000"/>
          <w:shd w:val="clear" w:color="auto" w:fill="FFFFFF"/>
        </w:rPr>
        <w:t>Mô hình entity-mention lại xem xét bài toán phân giải đồng tham chiếu như một bài toán gom cụm, thay vì phân loại một cặp khái niệm có đồng tham chiếu hay không. Mô hình entity-mention xác định một khái niệm đang được xem xét có thuộc về các cụm khái niệm có trước hay không. Có 3 khả năng khi xem xét khái niệm thuộc về cụm khác niệm đã có trước: liên quan toàn bộ (all relevance), không liên quan (any relevance), liên quan một phần (most relevance)</w:t>
      </w:r>
    </w:p>
    <w:p w:rsidR="00EC3425" w:rsidRDefault="00EC3425" w:rsidP="00034373">
      <w:pPr>
        <w:rPr>
          <w:b/>
          <w:color w:val="000000"/>
          <w:shd w:val="clear" w:color="auto" w:fill="FFFFFF"/>
        </w:rPr>
      </w:pPr>
      <w:r>
        <w:rPr>
          <w:b/>
          <w:color w:val="000000"/>
          <w:shd w:val="clear" w:color="auto" w:fill="FFFFFF"/>
        </w:rPr>
        <w:t>Mô hình ranking</w:t>
      </w:r>
    </w:p>
    <w:p w:rsidR="00EC3425" w:rsidRPr="00EC3425" w:rsidRDefault="002A590B" w:rsidP="00034373">
      <w:pPr>
        <w:rPr>
          <w:rFonts w:eastAsiaTheme="minorEastAsia"/>
        </w:rPr>
      </w:pPr>
      <w:r>
        <w:rPr>
          <w:color w:val="000000"/>
          <w:shd w:val="clear" w:color="auto" w:fill="FFFFFF"/>
        </w:rPr>
        <w:t xml:space="preserve">Mô hình ranking cố gắng </w:t>
      </w:r>
      <w:r w:rsidR="00A54A78">
        <w:rPr>
          <w:color w:val="000000"/>
          <w:shd w:val="clear" w:color="auto" w:fill="FFFFFF"/>
        </w:rPr>
        <w:t>tìm các khái niệm tốt nhất đã được đề cập ở phần trước của văn bản</w:t>
      </w:r>
      <w:r>
        <w:rPr>
          <w:color w:val="000000"/>
          <w:shd w:val="clear" w:color="auto" w:fill="FFFFFF"/>
        </w:rPr>
        <w:t xml:space="preserve"> cho khái niệm đang đượ</w:t>
      </w:r>
      <w:r w:rsidR="00A54A78">
        <w:rPr>
          <w:color w:val="000000"/>
          <w:shd w:val="clear" w:color="auto" w:fill="FFFFFF"/>
        </w:rPr>
        <w:t>c xem xét.</w:t>
      </w:r>
    </w:p>
    <w:p w:rsidR="00807298" w:rsidRPr="00807298" w:rsidRDefault="00807298" w:rsidP="00034373"/>
    <w:p w:rsidR="000A6E16" w:rsidRDefault="000A6E16" w:rsidP="00E13D29">
      <w:pPr>
        <w:pStyle w:val="Heading2"/>
      </w:pPr>
      <w:bookmarkStart w:id="8" w:name="_Toc420004824"/>
      <w:bookmarkStart w:id="9" w:name="_Toc420133877"/>
      <w:r>
        <w:t>Phân giải đồng tham chiếu cho bệnh án điện tử</w:t>
      </w:r>
      <w:bookmarkEnd w:id="8"/>
      <w:bookmarkEnd w:id="9"/>
    </w:p>
    <w:p w:rsidR="002A1A98" w:rsidRDefault="000064C7" w:rsidP="002A1A98">
      <w:r>
        <w:t xml:space="preserve">Dữ liệu không có cấu trúc của bệnh án điện tử là một nguồn thông tin phong phú có thể bổ sung được cho phần dữ liệu có cấu trúc. Việc áp dụng các biện pháp xử lý ngôn ngữ tự nhiên không chỉ giúp </w:t>
      </w:r>
      <w:r w:rsidR="00C92F3E">
        <w:t>ta lấy được thông tin từ dữ liệu không có cấu trúc, mà còn giúp cải thiện việc sử dụng phần dữ liệu có cấu trúc của bệnh án điện tử.</w:t>
      </w:r>
    </w:p>
    <w:p w:rsidR="00C92F3E" w:rsidRDefault="00C92F3E" w:rsidP="002A1A98">
      <w:r>
        <w:t>Bài toán phân giải đồng tham chiếu đã được phát triển lâu trong công đồng, tuy nhiên việc áp dụng cho lĩnh vực y tế nói chung và bệnh án điện tử nói riêng chưa được quan tâm đào sâu nghiên cứu. Phân giải đồng tham chiếu cho bệnh án điện tử đóng một vai trò then chốt trong việc kết nối các thông tin liên quan lại với nhau, giúp cho việc khai thác và sử dụng thông tin trong bệnh án điện tử tốt hơn.</w:t>
      </w:r>
    </w:p>
    <w:p w:rsidR="00C94B17" w:rsidRPr="00C94B17" w:rsidRDefault="00C92F3E" w:rsidP="00C94B17">
      <w:r>
        <w:t>Trong thử thách 2011 i2b2/VA, có 3 hướng tiếp cận chính để giải quyết bài toán phân giải đồng tham chiếu cho lĩnh vực bệnh án điện tử là: hệ thống rule-base, hệ thống học có giám sát, hệ thống lai</w:t>
      </w:r>
    </w:p>
    <w:p w:rsidR="00992532" w:rsidRDefault="005F78A7" w:rsidP="005F78A7">
      <w:pPr>
        <w:pStyle w:val="Heading1"/>
      </w:pPr>
      <w:bookmarkStart w:id="10" w:name="_Toc420004825"/>
      <w:bookmarkStart w:id="11" w:name="_Toc420133878"/>
      <w:r>
        <w:lastRenderedPageBreak/>
        <w:t>Kiến thức và công nghệ</w:t>
      </w:r>
      <w:bookmarkEnd w:id="10"/>
      <w:bookmarkEnd w:id="11"/>
    </w:p>
    <w:p w:rsidR="005E2502" w:rsidRDefault="005E2502" w:rsidP="005E2502">
      <w:pPr>
        <w:pStyle w:val="Heading2"/>
      </w:pPr>
      <w:bookmarkStart w:id="12" w:name="_Toc420004826"/>
      <w:bookmarkStart w:id="13" w:name="_Toc420133879"/>
      <w:r>
        <w:t>Named-Entity-Regconition</w:t>
      </w:r>
      <w:bookmarkEnd w:id="12"/>
      <w:bookmarkEnd w:id="13"/>
    </w:p>
    <w:p w:rsidR="00FC5301" w:rsidRDefault="00FC5301" w:rsidP="00FC5301">
      <w:pPr>
        <w:rPr>
          <w:color w:val="000000"/>
        </w:rPr>
      </w:pPr>
      <w:r>
        <w:rPr>
          <w:color w:val="000000"/>
        </w:rPr>
        <w:t xml:space="preserve">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 </w:t>
      </w:r>
      <w:r w:rsidR="00425942">
        <w:rPr>
          <w:color w:val="000000"/>
        </w:rPr>
        <w:t>Đ</w:t>
      </w:r>
      <w:r>
        <w:rPr>
          <w:color w:val="000000"/>
        </w:rPr>
        <w:t>ầu ra (output) của bước nhận dạng thực thể là:</w:t>
      </w:r>
    </w:p>
    <w:p w:rsidR="00FC5301" w:rsidRDefault="00FC5301" w:rsidP="00FC5301">
      <w:pPr>
        <w:pStyle w:val="ListParagraph"/>
        <w:numPr>
          <w:ilvl w:val="0"/>
          <w:numId w:val="5"/>
        </w:numPr>
        <w:rPr>
          <w:color w:val="000000"/>
        </w:rPr>
      </w:pPr>
      <w:r>
        <w:rPr>
          <w:color w:val="000000"/>
        </w:rPr>
        <w:t>“Anh Tuấn” – Person</w:t>
      </w:r>
    </w:p>
    <w:p w:rsidR="00FC5301" w:rsidRDefault="00FC5301" w:rsidP="00FC5301">
      <w:pPr>
        <w:pStyle w:val="ListParagraph"/>
        <w:numPr>
          <w:ilvl w:val="0"/>
          <w:numId w:val="5"/>
        </w:numPr>
        <w:rPr>
          <w:color w:val="000000"/>
        </w:rPr>
      </w:pPr>
      <w:r>
        <w:rPr>
          <w:color w:val="000000"/>
        </w:rPr>
        <w:t>“Duy Hưng” – Person</w:t>
      </w:r>
    </w:p>
    <w:p w:rsidR="00FC5301" w:rsidRPr="00FC5301" w:rsidRDefault="00FC5301" w:rsidP="00FC5301">
      <w:pPr>
        <w:pStyle w:val="ListParagraph"/>
        <w:numPr>
          <w:ilvl w:val="0"/>
          <w:numId w:val="5"/>
        </w:numPr>
        <w:rPr>
          <w:color w:val="000000"/>
        </w:rPr>
      </w:pPr>
      <w:r>
        <w:rPr>
          <w:color w:val="000000"/>
        </w:rPr>
        <w:t>“Bách Khoa” - Organization</w:t>
      </w:r>
    </w:p>
    <w:p w:rsidR="00FC5301" w:rsidRDefault="00FC5301" w:rsidP="00FC5301">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w:t>
      </w:r>
      <w:r w:rsidR="002C40A8">
        <w:rPr>
          <w:color w:val="000000"/>
        </w:rPr>
        <w:t>, i2b2 2011</w:t>
      </w:r>
      <w:r>
        <w:rPr>
          <w:color w:val="000000"/>
        </w:rPr>
        <w:t xml:space="preserve"> đã định nghĩa </w:t>
      </w:r>
      <w:r w:rsidR="002C40A8">
        <w:rPr>
          <w:color w:val="000000"/>
        </w:rPr>
        <w:t>5</w:t>
      </w:r>
      <w:r>
        <w:rPr>
          <w:color w:val="000000"/>
        </w:rPr>
        <w:t xml:space="preserve"> loại thực thể cần được quan tâm. Đó là vấn đề (problems), phương pháp điều trị</w:t>
      </w:r>
      <w:r w:rsidR="002C40A8">
        <w:rPr>
          <w:color w:val="000000"/>
        </w:rPr>
        <w:t xml:space="preserve"> (treatment), </w:t>
      </w:r>
      <w:r>
        <w:rPr>
          <w:color w:val="000000"/>
        </w:rPr>
        <w:t>các xét nghiệm (</w:t>
      </w:r>
      <w:r w:rsidR="002C40A8">
        <w:rPr>
          <w:color w:val="000000"/>
        </w:rPr>
        <w:t>test</w:t>
      </w:r>
      <w:r>
        <w:rPr>
          <w:color w:val="000000"/>
        </w:rPr>
        <w:t>)</w:t>
      </w:r>
      <w:r w:rsidR="002C40A8">
        <w:rPr>
          <w:color w:val="000000"/>
        </w:rPr>
        <w:t>, con người (person) và đại từ (pronoun)</w:t>
      </w:r>
      <w:r>
        <w:rPr>
          <w:color w:val="000000"/>
        </w:rPr>
        <w:t>.</w:t>
      </w:r>
    </w:p>
    <w:p w:rsidR="00C93F7F" w:rsidRPr="00E13D29" w:rsidRDefault="00C93F7F" w:rsidP="00E13D29">
      <w:pPr>
        <w:pStyle w:val="Heading3"/>
      </w:pPr>
      <w:bookmarkStart w:id="14" w:name="_Toc420004834"/>
      <w:bookmarkStart w:id="15" w:name="_Toc420133880"/>
      <w:r>
        <w:t>Định nghĩa nhãn</w:t>
      </w:r>
      <w:bookmarkEnd w:id="14"/>
      <w:bookmarkEnd w:id="15"/>
    </w:p>
    <w:p w:rsidR="0080768C" w:rsidRDefault="0080768C" w:rsidP="00B7429A">
      <w:r>
        <w:t>Các lớp được quy định trong thử thách i2b2/VA 2011 như sau:</w:t>
      </w:r>
    </w:p>
    <w:tbl>
      <w:tblPr>
        <w:tblStyle w:val="TableGrid"/>
        <w:tblW w:w="0" w:type="auto"/>
        <w:tblInd w:w="144" w:type="dxa"/>
        <w:tblLook w:val="04A0" w:firstRow="1" w:lastRow="0" w:firstColumn="1" w:lastColumn="0" w:noHBand="0" w:noVBand="1"/>
      </w:tblPr>
      <w:tblGrid>
        <w:gridCol w:w="3001"/>
        <w:gridCol w:w="3015"/>
        <w:gridCol w:w="3003"/>
      </w:tblGrid>
      <w:tr w:rsidR="0080768C" w:rsidTr="00034373">
        <w:tc>
          <w:tcPr>
            <w:tcW w:w="3054" w:type="dxa"/>
          </w:tcPr>
          <w:p w:rsidR="0080768C" w:rsidRPr="00E21514" w:rsidRDefault="0080768C" w:rsidP="00034373">
            <w:pPr>
              <w:ind w:firstLine="0"/>
              <w:jc w:val="center"/>
              <w:rPr>
                <w:b/>
              </w:rPr>
            </w:pPr>
            <w:r>
              <w:rPr>
                <w:b/>
              </w:rPr>
              <w:t>Lớp</w:t>
            </w:r>
          </w:p>
        </w:tc>
        <w:tc>
          <w:tcPr>
            <w:tcW w:w="3054" w:type="dxa"/>
          </w:tcPr>
          <w:p w:rsidR="0080768C" w:rsidRPr="00E21514" w:rsidRDefault="0080768C" w:rsidP="00034373">
            <w:pPr>
              <w:ind w:firstLine="0"/>
              <w:jc w:val="center"/>
              <w:rPr>
                <w:b/>
              </w:rPr>
            </w:pPr>
            <w:r>
              <w:rPr>
                <w:b/>
              </w:rPr>
              <w:t>Ví dụ</w:t>
            </w:r>
          </w:p>
        </w:tc>
        <w:tc>
          <w:tcPr>
            <w:tcW w:w="3055" w:type="dxa"/>
          </w:tcPr>
          <w:p w:rsidR="0080768C" w:rsidRPr="00E21514" w:rsidRDefault="0080768C" w:rsidP="00034373">
            <w:pPr>
              <w:ind w:firstLine="0"/>
              <w:jc w:val="center"/>
              <w:rPr>
                <w:b/>
              </w:rPr>
            </w:pPr>
            <w:r>
              <w:rPr>
                <w:b/>
              </w:rPr>
              <w:t>Định nghĩa</w:t>
            </w:r>
          </w:p>
        </w:tc>
      </w:tr>
      <w:tr w:rsidR="0080768C" w:rsidTr="00034373">
        <w:tc>
          <w:tcPr>
            <w:tcW w:w="3054" w:type="dxa"/>
          </w:tcPr>
          <w:p w:rsidR="0080768C" w:rsidRDefault="0080768C" w:rsidP="00034373">
            <w:pPr>
              <w:ind w:firstLine="0"/>
            </w:pPr>
            <w:r>
              <w:t>Person</w:t>
            </w:r>
          </w:p>
        </w:tc>
        <w:tc>
          <w:tcPr>
            <w:tcW w:w="3054" w:type="dxa"/>
          </w:tcPr>
          <w:p w:rsidR="0080768C" w:rsidRDefault="0080768C" w:rsidP="00034373">
            <w:pPr>
              <w:ind w:firstLine="0"/>
            </w:pPr>
            <w:r>
              <w:t>Dr.Lightman, the patient, cardiology,..</w:t>
            </w:r>
          </w:p>
        </w:tc>
        <w:tc>
          <w:tcPr>
            <w:tcW w:w="3055" w:type="dxa"/>
          </w:tcPr>
          <w:p w:rsidR="0080768C" w:rsidRDefault="0080768C" w:rsidP="00034373">
            <w:pPr>
              <w:ind w:firstLine="0"/>
            </w:pPr>
            <w:r>
              <w:t>Những chủ thể người hoặc một nhóm người được để cập trong bệnh án. Có thể là bệnh nhân, người nhà hoặc nhân viên y tế</w:t>
            </w:r>
          </w:p>
        </w:tc>
      </w:tr>
      <w:tr w:rsidR="0080768C" w:rsidTr="00034373">
        <w:tc>
          <w:tcPr>
            <w:tcW w:w="3054" w:type="dxa"/>
          </w:tcPr>
          <w:p w:rsidR="0080768C" w:rsidRDefault="0080768C" w:rsidP="00034373">
            <w:pPr>
              <w:ind w:firstLine="0"/>
            </w:pPr>
            <w:r>
              <w:t>Problem</w:t>
            </w:r>
          </w:p>
        </w:tc>
        <w:tc>
          <w:tcPr>
            <w:tcW w:w="3054" w:type="dxa"/>
          </w:tcPr>
          <w:p w:rsidR="0080768C" w:rsidRDefault="0080768C" w:rsidP="00034373">
            <w:pPr>
              <w:ind w:firstLine="0"/>
            </w:pPr>
            <w:r>
              <w:t>Heart attack, blood pressure, cancer, ...</w:t>
            </w:r>
          </w:p>
        </w:tc>
        <w:tc>
          <w:tcPr>
            <w:tcW w:w="3055" w:type="dxa"/>
          </w:tcPr>
          <w:p w:rsidR="0080768C" w:rsidRDefault="0080768C" w:rsidP="00034373">
            <w:pPr>
              <w:ind w:firstLine="0"/>
            </w:pPr>
            <w:r>
              <w:t>Những bất thường về sức khỏe thân thể hoặc tinh thần của bệnh nhân, được mô tả bởi bệnh nhân hoặc quan sát của bác sĩ</w:t>
            </w:r>
          </w:p>
        </w:tc>
      </w:tr>
      <w:tr w:rsidR="0080768C" w:rsidTr="00034373">
        <w:tc>
          <w:tcPr>
            <w:tcW w:w="3054" w:type="dxa"/>
          </w:tcPr>
          <w:p w:rsidR="0080768C" w:rsidRDefault="0080768C" w:rsidP="00034373">
            <w:pPr>
              <w:ind w:firstLine="0"/>
            </w:pPr>
            <w:r>
              <w:t>Treatment</w:t>
            </w:r>
          </w:p>
        </w:tc>
        <w:tc>
          <w:tcPr>
            <w:tcW w:w="3054" w:type="dxa"/>
          </w:tcPr>
          <w:p w:rsidR="0080768C" w:rsidRDefault="0080768C" w:rsidP="00034373">
            <w:pPr>
              <w:ind w:firstLine="0"/>
            </w:pPr>
            <w:r>
              <w:t>Surgery, ice pack, Tylenol,…</w:t>
            </w:r>
          </w:p>
        </w:tc>
        <w:tc>
          <w:tcPr>
            <w:tcW w:w="3055" w:type="dxa"/>
          </w:tcPr>
          <w:p w:rsidR="0080768C" w:rsidRDefault="0080768C" w:rsidP="00034373">
            <w:pPr>
              <w:ind w:firstLine="0"/>
            </w:pPr>
            <w:r>
              <w:t>Những thủ tục y tế hoặc quy trình áp dụng để chữa trị cho “Problem”, bao gồm thuốc, phẫu thuật hoặc phương pháp điều trị</w:t>
            </w:r>
          </w:p>
        </w:tc>
      </w:tr>
      <w:tr w:rsidR="0080768C" w:rsidTr="00034373">
        <w:tc>
          <w:tcPr>
            <w:tcW w:w="3054" w:type="dxa"/>
          </w:tcPr>
          <w:p w:rsidR="0080768C" w:rsidRDefault="0080768C" w:rsidP="00034373">
            <w:pPr>
              <w:ind w:firstLine="0"/>
            </w:pPr>
            <w:r>
              <w:t>Test</w:t>
            </w:r>
          </w:p>
        </w:tc>
        <w:tc>
          <w:tcPr>
            <w:tcW w:w="3054" w:type="dxa"/>
          </w:tcPr>
          <w:p w:rsidR="0080768C" w:rsidRDefault="0080768C" w:rsidP="00034373">
            <w:pPr>
              <w:ind w:firstLine="0"/>
            </w:pPr>
            <w:r>
              <w:t>CT scan, Temperature,….</w:t>
            </w:r>
          </w:p>
        </w:tc>
        <w:tc>
          <w:tcPr>
            <w:tcW w:w="3055" w:type="dxa"/>
          </w:tcPr>
          <w:p w:rsidR="0080768C" w:rsidRDefault="0080768C" w:rsidP="00034373">
            <w:pPr>
              <w:ind w:firstLine="0"/>
            </w:pPr>
            <w:r>
              <w:t>Những thủ tục y tế như xét nghiệm, đo đạc, kiểm tra trên cơ thể bệnh nhân để cung cấp thêm thông tin cho “Problem”</w:t>
            </w:r>
          </w:p>
        </w:tc>
      </w:tr>
      <w:tr w:rsidR="0080768C" w:rsidTr="00034373">
        <w:tc>
          <w:tcPr>
            <w:tcW w:w="3054" w:type="dxa"/>
          </w:tcPr>
          <w:p w:rsidR="0080768C" w:rsidRDefault="0080768C" w:rsidP="00034373">
            <w:pPr>
              <w:ind w:firstLine="0"/>
            </w:pPr>
            <w:r>
              <w:t>Pronoun</w:t>
            </w:r>
          </w:p>
        </w:tc>
        <w:tc>
          <w:tcPr>
            <w:tcW w:w="3054" w:type="dxa"/>
          </w:tcPr>
          <w:p w:rsidR="0080768C" w:rsidRDefault="0080768C" w:rsidP="00034373">
            <w:pPr>
              <w:ind w:firstLine="0"/>
            </w:pPr>
            <w:r>
              <w:t>He, she, it, that,…</w:t>
            </w:r>
          </w:p>
        </w:tc>
        <w:tc>
          <w:tcPr>
            <w:tcW w:w="3055" w:type="dxa"/>
          </w:tcPr>
          <w:p w:rsidR="0080768C" w:rsidRDefault="0080768C" w:rsidP="00034373">
            <w:pPr>
              <w:ind w:firstLine="0"/>
            </w:pPr>
            <w:r>
              <w:t>Những đại từ có thể tham chiếu đến bất kì lớp nào trong bốn lớp kể trên</w:t>
            </w:r>
          </w:p>
        </w:tc>
      </w:tr>
    </w:tbl>
    <w:p w:rsidR="0080768C" w:rsidRPr="0080768C" w:rsidRDefault="0080768C" w:rsidP="0080768C"/>
    <w:p w:rsidR="0048792B" w:rsidRDefault="0048792B" w:rsidP="00E13D29">
      <w:pPr>
        <w:pStyle w:val="Heading2"/>
      </w:pPr>
      <w:bookmarkStart w:id="16" w:name="_Toc420004827"/>
      <w:bookmarkStart w:id="17" w:name="_Toc420133881"/>
      <w:r>
        <w:lastRenderedPageBreak/>
        <w:t>Những vấn đề trong phân giải đồng tham chiếu trong bệnh án điện tử</w:t>
      </w:r>
      <w:bookmarkEnd w:id="16"/>
      <w:bookmarkEnd w:id="17"/>
    </w:p>
    <w:p w:rsidR="0048792B" w:rsidRDefault="0048792B" w:rsidP="00E13D29">
      <w:pPr>
        <w:pStyle w:val="ListParagraph"/>
        <w:numPr>
          <w:ilvl w:val="0"/>
          <w:numId w:val="5"/>
        </w:numPr>
      </w:pPr>
      <w:r>
        <w:t>Đưa ra các key observation trong bài báo</w:t>
      </w:r>
    </w:p>
    <w:p w:rsidR="0048792B" w:rsidRPr="00E13D29" w:rsidRDefault="0048792B" w:rsidP="00E13D29">
      <w:pPr>
        <w:pStyle w:val="ListParagraph"/>
        <w:numPr>
          <w:ilvl w:val="0"/>
          <w:numId w:val="5"/>
        </w:numPr>
      </w:pPr>
      <w:r>
        <w:t>Đưa ra các feature design</w:t>
      </w:r>
    </w:p>
    <w:p w:rsidR="00A84CE6" w:rsidRDefault="00E02CA8" w:rsidP="00E02CA8">
      <w:pPr>
        <w:pStyle w:val="ListParagraph"/>
        <w:numPr>
          <w:ilvl w:val="0"/>
          <w:numId w:val="7"/>
        </w:numPr>
      </w:pPr>
      <w:r>
        <w:t>Nói rõ về coreference là gì và phân giải nó là như thế nào</w:t>
      </w:r>
    </w:p>
    <w:p w:rsidR="006B7642" w:rsidRDefault="006B7642" w:rsidP="006B7642"/>
    <w:p w:rsidR="00FB099A" w:rsidRDefault="004E7A3F" w:rsidP="00FB099A">
      <w:pPr>
        <w:pStyle w:val="Heading1"/>
      </w:pPr>
      <w:bookmarkStart w:id="18" w:name="_Toc420004828"/>
      <w:bookmarkStart w:id="19" w:name="_Toc420133882"/>
      <w:r>
        <w:t>Bài toán</w:t>
      </w:r>
      <w:r w:rsidR="005F78A7">
        <w:t xml:space="preserve"> đề xuất</w:t>
      </w:r>
      <w:bookmarkEnd w:id="18"/>
      <w:bookmarkEnd w:id="19"/>
    </w:p>
    <w:p w:rsidR="004E7A3F" w:rsidRDefault="004E7A3F" w:rsidP="00E13D29">
      <w:pPr>
        <w:pStyle w:val="Heading2"/>
      </w:pPr>
      <w:bookmarkStart w:id="20" w:name="_Toc420004829"/>
      <w:bookmarkStart w:id="21" w:name="_Toc420133883"/>
      <w:r>
        <w:t>Phạm vi đề tài</w:t>
      </w:r>
      <w:bookmarkEnd w:id="20"/>
      <w:bookmarkEnd w:id="21"/>
    </w:p>
    <w:p w:rsidR="005E713C" w:rsidRPr="00E13D29" w:rsidRDefault="005E713C" w:rsidP="00E13D29">
      <w:pPr>
        <w:pStyle w:val="Heading3"/>
      </w:pPr>
      <w:bookmarkStart w:id="22" w:name="_Toc420004830"/>
      <w:bookmarkStart w:id="23" w:name="_Toc420133884"/>
      <w:r>
        <w:t>Nội dung bài toán</w:t>
      </w:r>
      <w:bookmarkEnd w:id="22"/>
      <w:bookmarkEnd w:id="23"/>
    </w:p>
    <w:p w:rsidR="004E7A3F" w:rsidRDefault="00265854" w:rsidP="000E2A6F">
      <w:r>
        <w:t>Dựa vào thử thách 1C trong các 3 thử thách cần giải quyết của website I2B2/VA 2011 (Informatics for Intergrating Biology and the Bedside), nhóm quyết định đề xuất bài toán “</w:t>
      </w:r>
      <w:r w:rsidRPr="00265854">
        <w:rPr>
          <w:b/>
        </w:rPr>
        <w:t>Phân</w:t>
      </w:r>
      <w:r w:rsidR="004E7A3F" w:rsidRPr="000E2A6F">
        <w:rPr>
          <w:b/>
        </w:rPr>
        <w:t xml:space="preserve"> giải đồng tham chiếu trên bệnh án điện tử với các </w:t>
      </w:r>
      <w:r w:rsidR="00C2583A" w:rsidRPr="000E2A6F">
        <w:rPr>
          <w:b/>
        </w:rPr>
        <w:t>khái niệm</w:t>
      </w:r>
      <w:r w:rsidR="004E7A3F" w:rsidRPr="000E2A6F">
        <w:rPr>
          <w:b/>
        </w:rPr>
        <w:t xml:space="preserve"> đã được biết trước</w:t>
      </w:r>
      <w:r w:rsidR="00162AC4">
        <w:rPr>
          <w:b/>
        </w:rPr>
        <w:t xml:space="preserve"> cho dữ liệu tiếng Anh và tiếng Việt</w:t>
      </w:r>
      <w:r>
        <w:t>”.</w:t>
      </w:r>
    </w:p>
    <w:p w:rsidR="00265854" w:rsidRDefault="00265854" w:rsidP="00265854">
      <w:bookmarkStart w:id="24" w:name="_Toc420004831"/>
      <w:r>
        <w:t xml:space="preserve">Nội dung bài toán bao gồm việc </w:t>
      </w:r>
      <w:r w:rsidR="00A65826">
        <w:t>đánh dấu các khái niệm đã được cho trước để biết được các khái niệm đó có đồng tham chiếu với nhau hay không. Từ đó xây dựng các chuỗi đồng tham chiếu của các khái niệm đó.</w:t>
      </w:r>
    </w:p>
    <w:p w:rsidR="005E713C" w:rsidRPr="00E13D29" w:rsidRDefault="005E713C" w:rsidP="00E13D29">
      <w:pPr>
        <w:pStyle w:val="Heading3"/>
      </w:pPr>
      <w:bookmarkStart w:id="25" w:name="_Toc420133885"/>
      <w:r>
        <w:t>Dữ liệu đầu vào</w:t>
      </w:r>
      <w:bookmarkEnd w:id="24"/>
      <w:bookmarkEnd w:id="25"/>
    </w:p>
    <w:p w:rsidR="00A65826" w:rsidRDefault="00A65826" w:rsidP="00A65826">
      <w:r>
        <w:t>Dữ liệu đầu vào của nhóm gồm 2 phần:</w:t>
      </w:r>
    </w:p>
    <w:p w:rsidR="00A65826" w:rsidRDefault="00A65826" w:rsidP="00A65826">
      <w:pPr>
        <w:pStyle w:val="ListParagraph"/>
        <w:numPr>
          <w:ilvl w:val="0"/>
          <w:numId w:val="17"/>
        </w:numPr>
      </w:pPr>
      <w:r>
        <w:t>Bệnh</w:t>
      </w:r>
      <w:r w:rsidR="004E7A3F">
        <w:t xml:space="preserve"> án điện tử </w:t>
      </w:r>
      <w:r>
        <w:t>dưới dạng text, có hoặc không có định dạng</w:t>
      </w:r>
    </w:p>
    <w:p w:rsidR="00A65826" w:rsidRDefault="00A65826" w:rsidP="00A65826">
      <w:pPr>
        <w:pStyle w:val="ListParagraph"/>
        <w:numPr>
          <w:ilvl w:val="0"/>
          <w:numId w:val="17"/>
        </w:numPr>
      </w:pPr>
      <w:r>
        <w:t>Danh</w:t>
      </w:r>
      <w:r w:rsidR="004E7A3F">
        <w:t xml:space="preserve"> sách các </w:t>
      </w:r>
      <w:r w:rsidR="00C2583A">
        <w:t>khái niệm</w:t>
      </w:r>
      <w:r w:rsidR="005E713C">
        <w:t xml:space="preserve"> được </w:t>
      </w:r>
      <w:r>
        <w:t>đề cập</w:t>
      </w:r>
      <w:r w:rsidR="004E7A3F">
        <w:t xml:space="preserve"> trong bệnh án </w:t>
      </w:r>
      <w:r>
        <w:t>kèm</w:t>
      </w:r>
      <w:r w:rsidR="004E7A3F">
        <w:t xml:space="preserve"> theo </w:t>
      </w:r>
      <w:r>
        <w:t>lớp của khái niệm đó</w:t>
      </w:r>
    </w:p>
    <w:p w:rsidR="00A65826" w:rsidRDefault="00A65826" w:rsidP="00A65826">
      <w:pPr>
        <w:rPr>
          <w:b/>
        </w:rPr>
      </w:pPr>
      <w:r w:rsidRPr="00A65826">
        <w:rPr>
          <w:b/>
        </w:rPr>
        <w:t>Bệnh án điện tử</w:t>
      </w:r>
    </w:p>
    <w:p w:rsidR="004E7A3F" w:rsidRDefault="00A65826" w:rsidP="000E2A6F">
      <w:r>
        <w:t xml:space="preserve">Tập hợp các thông tin về sức khỏe của </w:t>
      </w:r>
      <w:r w:rsidR="004E7A3F">
        <w:t xml:space="preserve">một </w:t>
      </w:r>
      <w:r>
        <w:t>cá nhân</w:t>
      </w:r>
      <w:r w:rsidR="005007F6">
        <w:t xml:space="preserve"> đã được số hóa. Bệnh án điện tử có thể có</w:t>
      </w:r>
      <w:r w:rsidR="004E7A3F">
        <w:t xml:space="preserve"> định</w:t>
      </w:r>
      <w:r w:rsidR="005007F6">
        <w:t xml:space="preserve"> dạng tùy theo bệnh viên lưu trữ bệnh án đó.</w:t>
      </w:r>
    </w:p>
    <w:p w:rsidR="005007F6" w:rsidRPr="00A65826" w:rsidRDefault="005007F6" w:rsidP="005007F6">
      <w:r>
        <w:t>Đầu vào của bài toán đề xuất là bệnh án điện tử được viết dưới ngôn ngữ là tiếng anh và được lưu trữ dưới dạng file txt</w:t>
      </w:r>
    </w:p>
    <w:p w:rsidR="00A65826" w:rsidRDefault="00A65826" w:rsidP="00A65826">
      <w:pPr>
        <w:rPr>
          <w:b/>
        </w:rPr>
      </w:pPr>
      <w:r>
        <w:rPr>
          <w:b/>
        </w:rPr>
        <w:t xml:space="preserve">Danh sách </w:t>
      </w:r>
      <w:r w:rsidR="00C2583A" w:rsidRPr="000E2A6F">
        <w:rPr>
          <w:b/>
        </w:rPr>
        <w:t>khái niệm</w:t>
      </w:r>
    </w:p>
    <w:p w:rsidR="005E713C" w:rsidRDefault="005007F6" w:rsidP="000E2A6F">
      <w:r>
        <w:t>Là file chứa danh sách toàn bộ các khái niệm được đề cập</w:t>
      </w:r>
      <w:r w:rsidR="005E713C">
        <w:t xml:space="preserve"> trong </w:t>
      </w:r>
      <w:r>
        <w:t>1 một bệnh án cho trước. Mỗi file sẽ được đính kèm theo bệnh án.</w:t>
      </w:r>
    </w:p>
    <w:p w:rsidR="00363A95" w:rsidRDefault="00363A95" w:rsidP="00A65826">
      <w:bookmarkStart w:id="26" w:name="_Toc420004832"/>
      <w:r>
        <w:t>Các khái niệm được đề cập sẽ kèm theo thông tin như vị trí bắt đầu, vị trí kết thúc và lớp phân loại của khái niệm đó</w:t>
      </w:r>
    </w:p>
    <w:p w:rsidR="00363A95" w:rsidRDefault="005007F6" w:rsidP="00A65826">
      <w:r>
        <w:t>Đượ</w:t>
      </w:r>
      <w:r w:rsidR="00363A95">
        <w:t>c viết theo một định dạng quy định trước như sau:</w:t>
      </w:r>
    </w:p>
    <w:p w:rsidR="005007F6" w:rsidRDefault="00363A95" w:rsidP="00363A95">
      <w:pPr>
        <w:jc w:val="center"/>
        <w:rPr>
          <w:i/>
        </w:rPr>
      </w:pPr>
      <w:r>
        <w:rPr>
          <w:i/>
        </w:rPr>
        <w:t>c=”&lt;mention&gt;” &lt;begin&gt; &lt;end&gt; || t=”&lt;class&gt;”</w:t>
      </w:r>
    </w:p>
    <w:p w:rsidR="00363A95" w:rsidRDefault="00363A95" w:rsidP="00363A95">
      <w:pPr>
        <w:jc w:val="left"/>
      </w:pPr>
      <w:r>
        <w:t>Một số ví dụ như sau:</w:t>
      </w:r>
    </w:p>
    <w:p w:rsidR="001B1FC7" w:rsidRDefault="001B1FC7" w:rsidP="001B1FC7">
      <w:pPr>
        <w:ind w:left="720"/>
        <w:jc w:val="left"/>
        <w:rPr>
          <w:i/>
          <w:sz w:val="20"/>
          <w:szCs w:val="20"/>
        </w:rPr>
      </w:pPr>
      <w:r w:rsidRPr="001B1FC7">
        <w:rPr>
          <w:i/>
          <w:sz w:val="20"/>
          <w:szCs w:val="20"/>
        </w:rPr>
        <w:t>c="which" 20:5 20:5||t="pronoun"</w:t>
      </w:r>
    </w:p>
    <w:p w:rsidR="0077342D" w:rsidRPr="0077342D" w:rsidRDefault="0077342D" w:rsidP="0077342D">
      <w:pPr>
        <w:jc w:val="left"/>
      </w:pPr>
      <w:r>
        <w:lastRenderedPageBreak/>
        <w:t>Ví dụ trên được hiểu là khái niệm “which” xuất hiện tại dòng 20 từ thứ 5, kết thúc tại dòng 20 từ thứ 5 và được phân vào lớp Pronoun</w:t>
      </w:r>
    </w:p>
    <w:p w:rsidR="005E713C" w:rsidRDefault="005E713C" w:rsidP="00E13D29">
      <w:pPr>
        <w:pStyle w:val="Heading3"/>
      </w:pPr>
      <w:bookmarkStart w:id="27" w:name="_Toc420133886"/>
      <w:r>
        <w:t>Kết quả đầu ra</w:t>
      </w:r>
      <w:bookmarkEnd w:id="26"/>
      <w:bookmarkEnd w:id="27"/>
    </w:p>
    <w:p w:rsidR="009A1A5D" w:rsidRDefault="005E713C" w:rsidP="009A1A5D">
      <w:r>
        <w:t xml:space="preserve">Là chuỗi đồng tham chiếu </w:t>
      </w:r>
      <w:r w:rsidR="009A1A5D">
        <w:t xml:space="preserve">của </w:t>
      </w:r>
      <w:r>
        <w:t xml:space="preserve">các </w:t>
      </w:r>
      <w:r w:rsidR="00C2583A">
        <w:t>khái niệm</w:t>
      </w:r>
      <w:r>
        <w:t xml:space="preserve"> </w:t>
      </w:r>
      <w:r w:rsidR="009A1A5D">
        <w:t>đã được đề cập ở trên</w:t>
      </w:r>
    </w:p>
    <w:p w:rsidR="009A1A5D" w:rsidRDefault="009A1A5D" w:rsidP="009A1A5D">
      <w:r>
        <w:t>Được viết dưới một định dạng quy định trước như sau:</w:t>
      </w:r>
    </w:p>
    <w:p w:rsidR="009A1A5D" w:rsidRDefault="009A1A5D" w:rsidP="009A1A5D">
      <w:pPr>
        <w:jc w:val="center"/>
        <w:rPr>
          <w:i/>
        </w:rPr>
      </w:pPr>
      <w:r>
        <w:rPr>
          <w:i/>
        </w:rPr>
        <w:t>c=”&lt;mention&gt;” &lt;begin&gt; &lt;end&gt; || c=….. || t=”&lt;class&gt;”</w:t>
      </w:r>
    </w:p>
    <w:p w:rsidR="009A1A5D" w:rsidRDefault="009A1A5D" w:rsidP="009A1A5D">
      <w:pPr>
        <w:jc w:val="left"/>
      </w:pPr>
      <w:r>
        <w:t>Một số ví dụ như sau:</w:t>
      </w:r>
    </w:p>
    <w:p w:rsidR="009A1A5D" w:rsidRDefault="009A1A5D" w:rsidP="009A1A5D">
      <w:pPr>
        <w:jc w:val="left"/>
        <w:rPr>
          <w:i/>
          <w:sz w:val="20"/>
          <w:szCs w:val="20"/>
        </w:rPr>
      </w:pPr>
      <w:r w:rsidRPr="009A1A5D">
        <w:rPr>
          <w:i/>
          <w:sz w:val="20"/>
          <w:szCs w:val="20"/>
        </w:rPr>
        <w:tab/>
      </w:r>
      <w:r w:rsidRPr="009A1A5D">
        <w:rPr>
          <w:i/>
          <w:sz w:val="20"/>
          <w:szCs w:val="20"/>
        </w:rPr>
        <w:tab/>
        <w:t>c="the patient" 13:0 13:1</w:t>
      </w:r>
      <w:r>
        <w:rPr>
          <w:i/>
          <w:sz w:val="20"/>
          <w:szCs w:val="20"/>
        </w:rPr>
        <w:t xml:space="preserve"> </w:t>
      </w:r>
      <w:r w:rsidRPr="009A1A5D">
        <w:rPr>
          <w:i/>
          <w:sz w:val="20"/>
          <w:szCs w:val="20"/>
        </w:rPr>
        <w:t>||</w:t>
      </w:r>
      <w:r>
        <w:rPr>
          <w:i/>
          <w:sz w:val="20"/>
          <w:szCs w:val="20"/>
        </w:rPr>
        <w:t xml:space="preserve"> </w:t>
      </w:r>
      <w:r w:rsidRPr="009A1A5D">
        <w:rPr>
          <w:i/>
          <w:sz w:val="20"/>
          <w:szCs w:val="20"/>
        </w:rPr>
        <w:t>c="he" 14:0 14:0</w:t>
      </w:r>
      <w:r>
        <w:rPr>
          <w:i/>
          <w:sz w:val="20"/>
          <w:szCs w:val="20"/>
        </w:rPr>
        <w:t xml:space="preserve"> </w:t>
      </w:r>
      <w:r w:rsidRPr="009A1A5D">
        <w:rPr>
          <w:i/>
          <w:sz w:val="20"/>
          <w:szCs w:val="20"/>
        </w:rPr>
        <w:t>||</w:t>
      </w:r>
      <w:r>
        <w:rPr>
          <w:i/>
          <w:sz w:val="20"/>
          <w:szCs w:val="20"/>
        </w:rPr>
        <w:t xml:space="preserve"> </w:t>
      </w:r>
      <w:r w:rsidRPr="009A1A5D">
        <w:rPr>
          <w:i/>
          <w:sz w:val="20"/>
          <w:szCs w:val="20"/>
        </w:rPr>
        <w:t>t="coref person"</w:t>
      </w:r>
    </w:p>
    <w:p w:rsidR="005E713C" w:rsidRDefault="00492968" w:rsidP="000E2A6F">
      <w:pPr>
        <w:jc w:val="left"/>
      </w:pPr>
      <w:r>
        <w:t xml:space="preserve">Ví dụ trên được hiểu là 2 khái niệm “the patient” </w:t>
      </w:r>
      <w:r w:rsidR="005E713C">
        <w:t xml:space="preserve">và </w:t>
      </w:r>
      <w:r>
        <w:t>“he” đồng tham chiếu tới cùng 1 người</w:t>
      </w:r>
    </w:p>
    <w:p w:rsidR="009A1A5D" w:rsidRDefault="009A1A5D" w:rsidP="009A1A5D">
      <w:pPr>
        <w:jc w:val="left"/>
      </w:pPr>
      <w:r>
        <w:t>Dữ liệu đầu ra có thể được trực quan hóa để người dùng dễ nắm bắt</w:t>
      </w:r>
    </w:p>
    <w:p w:rsidR="009A1A5D" w:rsidRPr="009A1A5D" w:rsidRDefault="009A1A5D" w:rsidP="009A1A5D">
      <w:pPr>
        <w:jc w:val="center"/>
      </w:pPr>
      <w:r w:rsidRPr="009A1A5D">
        <w:rPr>
          <w:noProof/>
        </w:rPr>
        <w:drawing>
          <wp:inline distT="0" distB="0" distL="0" distR="0" wp14:anchorId="25B7416A" wp14:editId="0255524F">
            <wp:extent cx="5824855" cy="3450590"/>
            <wp:effectExtent l="0" t="0" r="4445"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4855" cy="3450590"/>
                    </a:xfrm>
                    <a:prstGeom prst="rect">
                      <a:avLst/>
                    </a:prstGeom>
                    <a:noFill/>
                    <a:extLst/>
                  </pic:spPr>
                </pic:pic>
              </a:graphicData>
            </a:graphic>
          </wp:inline>
        </w:drawing>
      </w:r>
    </w:p>
    <w:p w:rsidR="00502CB9" w:rsidRDefault="00502CB9" w:rsidP="00E13D29">
      <w:pPr>
        <w:pStyle w:val="Heading2"/>
      </w:pPr>
      <w:bookmarkStart w:id="28" w:name="_Toc420004833"/>
      <w:bookmarkStart w:id="29" w:name="_Toc420133887"/>
      <w:r>
        <w:t>Thiết kế hệ thống</w:t>
      </w:r>
      <w:bookmarkEnd w:id="28"/>
      <w:bookmarkEnd w:id="29"/>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4E373F">
        <w:t xml:space="preserve">Hình </w:t>
      </w:r>
      <w:r w:rsidR="004E373F">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8A4572">
      <w:pPr>
        <w:keepNext/>
        <w:ind w:firstLine="0"/>
        <w:jc w:val="center"/>
      </w:pPr>
      <w:r>
        <w:object w:dxaOrig="4966"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272.25pt" o:ole="">
            <v:imagedata r:id="rId18" o:title=""/>
          </v:shape>
          <o:OLEObject Type="Embed" ProgID="Visio.Drawing.15" ShapeID="_x0000_i1025" DrawAspect="Content" ObjectID="_1494513505" r:id="rId19"/>
        </w:object>
      </w:r>
    </w:p>
    <w:p w:rsidR="00FB099A" w:rsidRDefault="00FB099A" w:rsidP="00FB099A">
      <w:pPr>
        <w:pStyle w:val="Caption"/>
      </w:pPr>
      <w:bookmarkStart w:id="30" w:name="_Ref419449232"/>
      <w:r>
        <w:t xml:space="preserve">Hình </w:t>
      </w:r>
      <w:r w:rsidR="002E5CC0">
        <w:fldChar w:fldCharType="begin"/>
      </w:r>
      <w:r w:rsidR="002E5CC0">
        <w:instrText xml:space="preserve"> SEQ Hình \* ARABIC </w:instrText>
      </w:r>
      <w:r w:rsidR="002E5CC0">
        <w:fldChar w:fldCharType="separate"/>
      </w:r>
      <w:r w:rsidR="004E373F">
        <w:rPr>
          <w:noProof/>
        </w:rPr>
        <w:t>1</w:t>
      </w:r>
      <w:r w:rsidR="002E5CC0">
        <w:rPr>
          <w:noProof/>
        </w:rPr>
        <w:fldChar w:fldCharType="end"/>
      </w:r>
      <w:bookmarkEnd w:id="30"/>
      <w:r>
        <w:t>. Sơ đồ khối</w:t>
      </w:r>
    </w:p>
    <w:p w:rsidR="00803D99" w:rsidRDefault="00803D99" w:rsidP="00E13D29">
      <w:pPr>
        <w:pStyle w:val="Heading3"/>
      </w:pPr>
      <w:bookmarkStart w:id="31" w:name="_Toc420004836"/>
      <w:bookmarkStart w:id="32" w:name="_Toc420133888"/>
      <w:r>
        <w:t>Tiền xử lý</w:t>
      </w:r>
      <w:bookmarkEnd w:id="31"/>
      <w:bookmarkEnd w:id="32"/>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33" w:name="_Toc420004837"/>
      <w:bookmarkStart w:id="34" w:name="_Toc420133889"/>
      <w:r>
        <w:t xml:space="preserve">Xây dựng các cặp </w:t>
      </w:r>
      <w:r w:rsidR="00C2583A">
        <w:t>khái niệm</w:t>
      </w:r>
      <w:bookmarkEnd w:id="33"/>
      <w:bookmarkEnd w:id="34"/>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35" w:name="_Toc420004838"/>
      <w:bookmarkStart w:id="36" w:name="_Toc420133890"/>
      <w:r>
        <w:lastRenderedPageBreak/>
        <w:t>Các phương pháp phân loại</w:t>
      </w:r>
      <w:bookmarkEnd w:id="35"/>
      <w:bookmarkEnd w:id="36"/>
    </w:p>
    <w:p w:rsidR="004E373F" w:rsidRDefault="00803D99" w:rsidP="008A4572">
      <w:pPr>
        <w:keepNext/>
        <w:ind w:firstLine="0"/>
        <w:jc w:val="center"/>
      </w:pPr>
      <w:r>
        <w:rPr>
          <w:noProof/>
        </w:rPr>
        <w:drawing>
          <wp:inline distT="0" distB="0" distL="0" distR="0" wp14:anchorId="2BB1CB39" wp14:editId="5ECE0546">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20">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4E373F">
      <w:pPr>
        <w:pStyle w:val="Caption"/>
      </w:pPr>
      <w:r>
        <w:t xml:space="preserve">Hình </w:t>
      </w:r>
      <w:r w:rsidR="002E5CC0">
        <w:fldChar w:fldCharType="begin"/>
      </w:r>
      <w:r w:rsidR="002E5CC0">
        <w:instrText xml:space="preserve"> SEQ Hình \* ARABIC </w:instrText>
      </w:r>
      <w:r w:rsidR="002E5CC0">
        <w:fldChar w:fldCharType="separate"/>
      </w:r>
      <w:r>
        <w:rPr>
          <w:noProof/>
        </w:rPr>
        <w:t>2</w:t>
      </w:r>
      <w:r w:rsidR="002E5CC0">
        <w:rPr>
          <w:noProof/>
        </w:rPr>
        <w:fldChar w:fldCharType="end"/>
      </w:r>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4B79CD">
      <w:pPr>
        <w:pStyle w:val="High-levelHeading"/>
      </w:pPr>
      <w:r>
        <w:lastRenderedPageBreak/>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5863CB">
        <w:trPr>
          <w:cnfStyle w:val="100000000000" w:firstRow="1" w:lastRow="0" w:firstColumn="0" w:lastColumn="0" w:oddVBand="0" w:evenVBand="0" w:oddHBand="0" w:evenHBand="0" w:firstRowFirstColumn="0" w:firstRowLastColumn="0" w:lastRowFirstColumn="0" w:lastRowLastColumn="0"/>
          <w:tblHeader/>
        </w:trPr>
        <w:tc>
          <w:tcPr>
            <w:tcW w:w="3054" w:type="dxa"/>
          </w:tcPr>
          <w:p w:rsidR="00D905AA" w:rsidRPr="00C452AE" w:rsidRDefault="00D905AA" w:rsidP="00127127">
            <w:pPr>
              <w:ind w:firstLine="0"/>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ind w:firstLine="0"/>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ind w:firstLine="0"/>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4F23E1" w:rsidP="004F23E1">
            <w:pPr>
              <w:ind w:firstLine="0"/>
              <w:rPr>
                <w:rFonts w:ascii="LM Sans 10" w:hAnsi="LM Sans 10"/>
                <w:szCs w:val="18"/>
              </w:rPr>
            </w:pPr>
            <w:r>
              <w:rPr>
                <w:rFonts w:ascii="LM Sans 10" w:hAnsi="LM Sans 10"/>
                <w:szCs w:val="18"/>
              </w:rPr>
              <w:t>Patient-class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ind w:firstLine="0"/>
              <w:rPr>
                <w:rFonts w:ascii="LM Sans 10" w:hAnsi="LM Sans 10"/>
                <w:szCs w:val="18"/>
              </w:rPr>
            </w:pPr>
            <w:r w:rsidRPr="00C452AE">
              <w:rPr>
                <w:rFonts w:ascii="LM Sans 10" w:hAnsi="LM Sans 10"/>
                <w:szCs w:val="18"/>
              </w:rPr>
              <w:t>Không khái niệm nào là bệnh nhân (0), cả hai là đều là bệ</w:t>
            </w:r>
            <w:r w:rsidR="00681383">
              <w:rPr>
                <w:rFonts w:ascii="LM Sans 10" w:hAnsi="LM Sans 10"/>
                <w:szCs w:val="18"/>
              </w:rPr>
              <w:t>nh nhân (1),</w:t>
            </w:r>
            <w:r w:rsidRPr="00C452AE">
              <w:rPr>
                <w:rFonts w:ascii="LM Sans 10" w:hAnsi="LM Sans 10"/>
                <w:szCs w:val="18"/>
              </w:rPr>
              <w:t xml:space="preserve"> khác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sentences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câu xuất hiện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mentions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khái niệm xuất hiện giữa hai khái niệm của cặp</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String match</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ind w:firstLine="0"/>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Levenshtein</w:t>
            </w:r>
            <w:r w:rsidR="004F23E1">
              <w:rPr>
                <w:rFonts w:ascii="LM Sans 10" w:hAnsi="LM Sans 10"/>
                <w:szCs w:val="18"/>
              </w:rPr>
              <w:t xml:space="preserve"> distance </w:t>
            </w:r>
            <w:r w:rsidR="00EB4561">
              <w:rPr>
                <w:rFonts w:ascii="LM Sans 10" w:hAnsi="LM Sans 10"/>
                <w:szCs w:val="18"/>
              </w:rPr>
              <w:t>between two mentions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Number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ind w:firstLine="0"/>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Gender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Apposition</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Alias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Who</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w:t>
            </w:r>
            <w:r w:rsidR="00C64543">
              <w:rPr>
                <w:rFonts w:ascii="LM Sans 10" w:hAnsi="LM Sans 10"/>
                <w:szCs w:val="18"/>
              </w:rPr>
              <w:t>?</w:t>
            </w:r>
          </w:p>
        </w:tc>
      </w:tr>
      <w:tr w:rsidR="00D905AA" w:rsidRPr="00C452AE" w:rsidTr="00C452AE">
        <w:tc>
          <w:tcPr>
            <w:tcW w:w="3054" w:type="dxa"/>
          </w:tcPr>
          <w:p w:rsidR="00D905AA" w:rsidRPr="00C452AE" w:rsidRDefault="00735FA6" w:rsidP="00B7716A">
            <w:pPr>
              <w:ind w:firstLine="0"/>
              <w:rPr>
                <w:rFonts w:ascii="LM Sans 10" w:hAnsi="LM Sans 10"/>
                <w:szCs w:val="18"/>
              </w:rPr>
            </w:pPr>
            <w:r>
              <w:rPr>
                <w:rFonts w:ascii="LM Sans 10" w:hAnsi="LM Sans 10"/>
                <w:szCs w:val="18"/>
              </w:rPr>
              <w:t>Name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D5744" w:rsidP="00127127">
            <w:pPr>
              <w:ind w:firstLine="0"/>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EB4561" w:rsidP="00EB4561">
            <w:pPr>
              <w:ind w:firstLine="0"/>
              <w:rPr>
                <w:rFonts w:ascii="LM Sans 10" w:hAnsi="LM Sans 10"/>
                <w:szCs w:val="18"/>
              </w:rPr>
            </w:pPr>
            <w:r>
              <w:rPr>
                <w:rFonts w:ascii="LM Sans 10" w:hAnsi="LM Sans 10"/>
                <w:szCs w:val="18"/>
              </w:rPr>
              <w:t>Relative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Cả hai đều cùng chỉ đến một thân nhân (1), ngược lại (0)</w:t>
            </w:r>
          </w:p>
        </w:tc>
      </w:tr>
      <w:tr w:rsidR="00D905AA" w:rsidRPr="00C452AE" w:rsidTr="00C452AE">
        <w:tc>
          <w:tcPr>
            <w:tcW w:w="3054" w:type="dxa"/>
          </w:tcPr>
          <w:p w:rsidR="00D905AA" w:rsidRPr="00C452AE" w:rsidRDefault="00EB4561" w:rsidP="00B7716A">
            <w:pPr>
              <w:ind w:firstLine="0"/>
              <w:rPr>
                <w:rFonts w:ascii="LM Sans 10" w:hAnsi="LM Sans 10"/>
                <w:szCs w:val="18"/>
              </w:rPr>
            </w:pPr>
            <w:r>
              <w:rPr>
                <w:rFonts w:ascii="LM Sans 10" w:hAnsi="LM Sans 10"/>
                <w:szCs w:val="18"/>
              </w:rPr>
              <w:t>Department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cùng chỉ đến một lĩnh vực (1), ngược lại (0)</w:t>
            </w:r>
          </w:p>
        </w:tc>
      </w:tr>
      <w:tr w:rsidR="00D905AA" w:rsidRPr="00C452AE" w:rsidTr="00C452AE">
        <w:tc>
          <w:tcPr>
            <w:tcW w:w="3054" w:type="dxa"/>
          </w:tcPr>
          <w:p w:rsidR="00D905AA" w:rsidRPr="00C452AE" w:rsidRDefault="00983EC9" w:rsidP="00B7716A">
            <w:pPr>
              <w:ind w:firstLine="0"/>
              <w:rPr>
                <w:rFonts w:ascii="LM Sans 10" w:hAnsi="LM Sans 10"/>
                <w:szCs w:val="18"/>
              </w:rPr>
            </w:pPr>
            <w:r>
              <w:rPr>
                <w:rFonts w:ascii="LM Sans 10" w:hAnsi="LM Sans 10"/>
                <w:szCs w:val="18"/>
              </w:rPr>
              <w:t>Doctor title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Doctor general match</w:t>
            </w:r>
            <w:r w:rsidR="00FD6186">
              <w:rPr>
                <w:rFonts w:ascii="LM Sans 10" w:hAnsi="LM Sans 10"/>
                <w:szCs w:val="18"/>
              </w:rPr>
              <w:t xml:space="preserve"> </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Twin/triplet</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chỉ về cùng cặp sinh đôi/sinh ba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We</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 xml:space="preserve">0, 1 </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chứa thông tin về “chúng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You</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I</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“bạn” (1), ngược lại (0)</w:t>
            </w:r>
          </w:p>
        </w:tc>
      </w:tr>
      <w:tr w:rsidR="00FD6186" w:rsidRPr="00C452AE" w:rsidTr="00C452AE">
        <w:tc>
          <w:tcPr>
            <w:tcW w:w="3054" w:type="dxa"/>
          </w:tcPr>
          <w:p w:rsidR="00FD6186" w:rsidRDefault="00983EC9" w:rsidP="00127127">
            <w:pPr>
              <w:ind w:firstLine="0"/>
              <w:rPr>
                <w:rFonts w:ascii="LM Sans 10" w:hAnsi="LM Sans 10"/>
                <w:szCs w:val="18"/>
              </w:rPr>
            </w:pPr>
            <w:r>
              <w:rPr>
                <w:rFonts w:ascii="LM Sans 10" w:hAnsi="LM Sans 10"/>
                <w:szCs w:val="18"/>
              </w:rPr>
              <w:t>Pronoun match</w:t>
            </w:r>
          </w:p>
        </w:tc>
        <w:tc>
          <w:tcPr>
            <w:tcW w:w="1199" w:type="dxa"/>
          </w:tcPr>
          <w:p w:rsidR="00FD6186"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FD6186" w:rsidRPr="00C452AE" w:rsidRDefault="00C64543" w:rsidP="003B38EA">
            <w:pPr>
              <w:keepNext/>
              <w:ind w:firstLine="0"/>
              <w:rPr>
                <w:rFonts w:ascii="LM Sans 10" w:hAnsi="LM Sans 10"/>
                <w:szCs w:val="18"/>
              </w:rPr>
            </w:pPr>
            <w:r>
              <w:rPr>
                <w:rFonts w:ascii="LM Sans 10" w:hAnsi="LM Sans 10"/>
                <w:szCs w:val="18"/>
              </w:rPr>
              <w:t>???</w:t>
            </w:r>
          </w:p>
        </w:tc>
      </w:tr>
    </w:tbl>
    <w:p w:rsidR="000E2A6F" w:rsidRPr="000E2A6F" w:rsidRDefault="003B38EA" w:rsidP="005863CB">
      <w:pPr>
        <w:pStyle w:val="Caption"/>
      </w:pPr>
      <w:r>
        <w:t xml:space="preserve">Bảng </w:t>
      </w:r>
      <w:r w:rsidR="002E5CC0">
        <w:fldChar w:fldCharType="begin"/>
      </w:r>
      <w:r w:rsidR="002E5CC0">
        <w:instrText xml:space="preserve"> SEQ Bảng \* ARABIC </w:instrText>
      </w:r>
      <w:r w:rsidR="002E5CC0">
        <w:fldChar w:fldCharType="separate"/>
      </w:r>
      <w:r>
        <w:rPr>
          <w:noProof/>
        </w:rPr>
        <w:t>1</w:t>
      </w:r>
      <w:r w:rsidR="002E5CC0">
        <w:rPr>
          <w:noProof/>
        </w:rPr>
        <w:fldChar w:fldCharType="end"/>
      </w:r>
      <w:r>
        <w:t>. Các thuộc tính dùng cho phân giải đồng tham chiếu lớp Person</w:t>
      </w:r>
    </w:p>
    <w:p w:rsidR="004723EF" w:rsidRDefault="004723EF" w:rsidP="004723EF">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w:t>
      </w:r>
      <w:r w:rsidR="0000103B">
        <w:lastRenderedPageBreak/>
        <w:t xml:space="preserve">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DF1A26">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firstLine="0"/>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262E3E">
      <w:pPr>
        <w:pStyle w:val="ListParagraph"/>
        <w:numPr>
          <w:ilvl w:val="0"/>
          <w:numId w:val="23"/>
        </w:numPr>
      </w:pPr>
      <w:r w:rsidRPr="00262E3E">
        <w:rPr>
          <w:b/>
        </w:rPr>
        <w:t>Anatomy Extractor</w:t>
      </w:r>
      <w:r w:rsidR="00FB3698">
        <w:t>:</w:t>
      </w:r>
      <w:bookmarkStart w:id="37" w:name="_GoBack"/>
      <w:bookmarkEnd w:id="37"/>
    </w:p>
    <w:p w:rsidR="00262E3E" w:rsidRDefault="00262E3E" w:rsidP="003B2558">
      <w:pPr>
        <w:pStyle w:val="ListParagraph"/>
        <w:numPr>
          <w:ilvl w:val="0"/>
          <w:numId w:val="23"/>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3B2558">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3B2558">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3B2558">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262E3E">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 xml:space="preserve">thông tin về không gian là thông tin quan trọng đối với lớp Treament. Ví dụ như 2 khái niệm có cùng cách viết, nhưng một khái niệm xuất hiện </w:t>
      </w:r>
      <w:r w:rsidR="006B4590">
        <w:lastRenderedPageBreak/>
        <w:t>trong ngữ cảnh phòng phẫu thuật và một khái niệm xuất hiện trong ngữ cảnh phòng hồi sức thường không đồng tham chiếu.</w:t>
      </w:r>
    </w:p>
    <w:p w:rsidR="00085600" w:rsidRDefault="00085600" w:rsidP="00262E3E">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262E3E">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262E3E">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262E3E">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262E3E">
      <w:pPr>
        <w:pStyle w:val="ListParagraph"/>
        <w:numPr>
          <w:ilvl w:val="0"/>
          <w:numId w:val="23"/>
        </w:numPr>
        <w:rPr>
          <w:b/>
        </w:rPr>
      </w:pPr>
      <w:r>
        <w:rPr>
          <w:b/>
        </w:rPr>
        <w:t>Assertion Extractor</w:t>
      </w:r>
      <w:r w:rsidR="007B23E1">
        <w:t>:</w:t>
      </w:r>
      <w:r w:rsidR="00FB3698">
        <w:t xml:space="preserve"> </w:t>
      </w:r>
    </w:p>
    <w:p w:rsidR="00DF1A26" w:rsidRPr="00DF1A26" w:rsidRDefault="00DF1A26" w:rsidP="002E5CC0">
      <w:pPr>
        <w:pStyle w:val="High-levelHeading"/>
        <w:numPr>
          <w:ilvl w:val="0"/>
          <w:numId w:val="21"/>
        </w:numPr>
      </w:pPr>
      <w:r>
        <w:t>Đồng tham chiếu lớp Pronoun</w:t>
      </w:r>
    </w:p>
    <w:p w:rsidR="005A2B73" w:rsidRPr="005A2B73" w:rsidRDefault="005A2B73" w:rsidP="000E2A6F">
      <w:bookmarkStart w:id="38"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p w:rsidR="00803D99" w:rsidRDefault="00803D99" w:rsidP="00E13D29">
      <w:pPr>
        <w:pStyle w:val="Heading3"/>
      </w:pPr>
      <w:bookmarkStart w:id="39" w:name="_Toc420133891"/>
      <w:r>
        <w:t>Best-first clustering</w:t>
      </w:r>
      <w:bookmarkEnd w:id="38"/>
      <w:bookmarkEnd w:id="39"/>
    </w:p>
    <w:p w:rsidR="00803D99" w:rsidRPr="00E13D29" w:rsidRDefault="00803D99" w:rsidP="00E13D29">
      <w:pPr>
        <w:pStyle w:val="ListParagraph"/>
        <w:numPr>
          <w:ilvl w:val="0"/>
          <w:numId w:val="13"/>
        </w:numPr>
      </w:pPr>
      <w:r>
        <w:t>Giải thích thuật toán best-first clustering</w:t>
      </w:r>
    </w:p>
    <w:p w:rsidR="00803D99" w:rsidRDefault="00803D99" w:rsidP="00E13D29">
      <w:pPr>
        <w:pStyle w:val="Heading3"/>
      </w:pPr>
      <w:bookmarkStart w:id="40" w:name="_Toc420004840"/>
      <w:bookmarkStart w:id="41" w:name="_Toc420133892"/>
      <w:r>
        <w:t>Xây dựng chuỗi đồng tham chiếu</w:t>
      </w:r>
      <w:bookmarkEnd w:id="40"/>
      <w:bookmarkEnd w:id="41"/>
    </w:p>
    <w:p w:rsidR="00983DC1" w:rsidRDefault="00803D99" w:rsidP="000E2A6F">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5F78A7">
      <w:pPr>
        <w:pStyle w:val="Heading1"/>
      </w:pPr>
      <w:bookmarkStart w:id="42" w:name="_Toc420004841"/>
      <w:bookmarkStart w:id="43" w:name="_Toc420133893"/>
      <w:r>
        <w:t>Tập d</w:t>
      </w:r>
      <w:r w:rsidR="005F78A7">
        <w:t>ữ liệu</w:t>
      </w:r>
      <w:r>
        <w:t xml:space="preserve"> và phương pháp đánh giá</w:t>
      </w:r>
      <w:bookmarkEnd w:id="42"/>
      <w:bookmarkEnd w:id="43"/>
    </w:p>
    <w:p w:rsidR="00803D99" w:rsidRPr="00E13D29" w:rsidRDefault="00803D99" w:rsidP="00E13D29">
      <w:pPr>
        <w:pStyle w:val="Heading2"/>
      </w:pPr>
      <w:bookmarkStart w:id="44" w:name="_Toc420004842"/>
      <w:bookmarkStart w:id="45" w:name="_Toc420133894"/>
      <w:r>
        <w:t>Tập dữ liệu</w:t>
      </w:r>
      <w:bookmarkEnd w:id="44"/>
      <w:bookmarkEnd w:id="45"/>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46" w:name="_Toc420004843"/>
      <w:bookmarkStart w:id="47" w:name="_Toc420133895"/>
      <w:r>
        <w:t>Phương pháp đánh giá</w:t>
      </w:r>
      <w:bookmarkEnd w:id="46"/>
      <w:bookmarkEnd w:id="47"/>
    </w:p>
    <w:p w:rsidR="004161C7" w:rsidRDefault="00367697" w:rsidP="000E2A6F">
      <w:r>
        <w:t xml:space="preserve">Hiệu năng của hệ thống được đánh giá qua ba hệ đo: MUC, B-CUBED và CEAF. Mỗi hệ có ưu điểm và nhược điểm khác nhau. Trung bình không trọng số của ba hệ đo trên sẽ được lấy </w:t>
      </w:r>
      <w:r>
        <w:lastRenderedPageBreak/>
        <w:t>làm kết quả cuối cùng để đánh giá các chuỗi đồng tham chiếu của hệ thống so với các chuỗi ở tập kết quả.</w:t>
      </w:r>
    </w:p>
    <w:p w:rsidR="00367697" w:rsidRDefault="00367697" w:rsidP="00367697">
      <w:pPr>
        <w:pStyle w:val="Heading3"/>
      </w:pPr>
      <w:bookmarkStart w:id="48" w:name="_Toc420133896"/>
      <w:r>
        <w:t>Hệ đo MUC</w:t>
      </w:r>
      <w:bookmarkEnd w:id="48"/>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bookmarkStart w:id="49" w:name="_Toc420133897"/>
      <w:r>
        <w:t>Hệ đo B-CUBED</w:t>
      </w:r>
      <w:bookmarkEnd w:id="49"/>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bookmarkStart w:id="50" w:name="_Toc420133898"/>
      <w:r>
        <w:t>Hệ đo CEAF</w:t>
      </w:r>
      <w:bookmarkEnd w:id="50"/>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2E5CC0"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2E5CC0"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5F78A7">
      <w:pPr>
        <w:pStyle w:val="Heading1"/>
      </w:pPr>
      <w:bookmarkStart w:id="51" w:name="_Toc420004844"/>
      <w:bookmarkStart w:id="52" w:name="_Toc420133899"/>
      <w:r>
        <w:t>Kết luận</w:t>
      </w:r>
      <w:bookmarkEnd w:id="51"/>
      <w:bookmarkEnd w:id="52"/>
    </w:p>
    <w:p w:rsidR="00E02CA8" w:rsidRPr="00E02CA8" w:rsidRDefault="00E02CA8" w:rsidP="00E02CA8"/>
    <w:bookmarkStart w:id="53" w:name="_Toc420004845" w:displacedByCustomXml="next"/>
    <w:bookmarkStart w:id="54" w:name="_Toc420133900"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pPr>
                <w:pStyle w:val="Heading1"/>
              </w:pPr>
              <w:r>
                <w:t>Tài liệu tham khảo</w:t>
              </w:r>
              <w:bookmarkEnd w:id="54"/>
              <w:bookmarkEnd w:id="53"/>
            </w:p>
            <w:sdt>
              <w:sdtPr>
                <w:id w:val="-1863740767"/>
                <w:bibliography/>
              </w:sdtPr>
              <w:sdtContent>
                <w:p w:rsidR="00034373" w:rsidRDefault="00E02CA8" w:rsidP="00B8017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
                    <w:gridCol w:w="8577"/>
                  </w:tblGrid>
                  <w:tr w:rsidR="00034373">
                    <w:trPr>
                      <w:divId w:val="1003095215"/>
                      <w:tblCellSpacing w:w="15" w:type="dxa"/>
                    </w:trPr>
                    <w:tc>
                      <w:tcPr>
                        <w:tcW w:w="50" w:type="pct"/>
                        <w:hideMark/>
                      </w:tcPr>
                      <w:p w:rsidR="00034373" w:rsidRDefault="00034373">
                        <w:pPr>
                          <w:pStyle w:val="Bibliography"/>
                          <w:rPr>
                            <w:noProof/>
                            <w:sz w:val="24"/>
                            <w:szCs w:val="24"/>
                          </w:rPr>
                        </w:pPr>
                        <w:r>
                          <w:rPr>
                            <w:noProof/>
                          </w:rPr>
                          <w:t xml:space="preserve">[1] </w:t>
                        </w:r>
                      </w:p>
                    </w:tc>
                    <w:tc>
                      <w:tcPr>
                        <w:tcW w:w="0" w:type="auto"/>
                        <w:hideMark/>
                      </w:tcPr>
                      <w:p w:rsidR="00034373" w:rsidRDefault="00034373">
                        <w:pPr>
                          <w:pStyle w:val="Bibliography"/>
                          <w:rPr>
                            <w:noProof/>
                          </w:rPr>
                        </w:pPr>
                        <w:r>
                          <w:rPr>
                            <w:noProof/>
                          </w:rPr>
                          <w:t xml:space="preserve">Y. Xu, J. Liu, J. Wu, Y. Wang, Z. Tu, J.-T. Sun, J. Tsujii and E. I-Chao, "A classification approach to coreference in discharge summaries: 2011 i2b2 challenge," </w:t>
                        </w:r>
                        <w:r>
                          <w:rPr>
                            <w:i/>
                            <w:iCs/>
                            <w:noProof/>
                          </w:rPr>
                          <w:t xml:space="preserve">Journal of the American Medical Informatics Association : JAMIA, </w:t>
                        </w:r>
                        <w:r>
                          <w:rPr>
                            <w:noProof/>
                          </w:rPr>
                          <w:t xml:space="preserve">vol. 19, no. 5, pp. 897-905, 2012. </w:t>
                        </w:r>
                      </w:p>
                    </w:tc>
                  </w:tr>
                  <w:tr w:rsidR="00034373">
                    <w:trPr>
                      <w:divId w:val="1003095215"/>
                      <w:tblCellSpacing w:w="15" w:type="dxa"/>
                    </w:trPr>
                    <w:tc>
                      <w:tcPr>
                        <w:tcW w:w="50" w:type="pct"/>
                        <w:hideMark/>
                      </w:tcPr>
                      <w:p w:rsidR="00034373" w:rsidRDefault="00034373">
                        <w:pPr>
                          <w:pStyle w:val="Bibliography"/>
                          <w:rPr>
                            <w:noProof/>
                          </w:rPr>
                        </w:pPr>
                        <w:r>
                          <w:rPr>
                            <w:noProof/>
                          </w:rPr>
                          <w:t xml:space="preserve">[2] </w:t>
                        </w:r>
                      </w:p>
                    </w:tc>
                    <w:tc>
                      <w:tcPr>
                        <w:tcW w:w="0" w:type="auto"/>
                        <w:hideMark/>
                      </w:tcPr>
                      <w:p w:rsidR="00034373" w:rsidRDefault="00034373">
                        <w:pPr>
                          <w:pStyle w:val="Bibliography"/>
                          <w:rPr>
                            <w:noProof/>
                          </w:rPr>
                        </w:pPr>
                        <w:r>
                          <w:rPr>
                            <w:noProof/>
                          </w:rPr>
                          <w:t xml:space="preserve">Wikipedia, Electronic Health Record. </w:t>
                        </w:r>
                      </w:p>
                    </w:tc>
                  </w:tr>
                  <w:tr w:rsidR="00034373">
                    <w:trPr>
                      <w:divId w:val="1003095215"/>
                      <w:tblCellSpacing w:w="15" w:type="dxa"/>
                    </w:trPr>
                    <w:tc>
                      <w:tcPr>
                        <w:tcW w:w="50" w:type="pct"/>
                        <w:hideMark/>
                      </w:tcPr>
                      <w:p w:rsidR="00034373" w:rsidRDefault="00034373">
                        <w:pPr>
                          <w:pStyle w:val="Bibliography"/>
                          <w:rPr>
                            <w:noProof/>
                          </w:rPr>
                        </w:pPr>
                        <w:r>
                          <w:rPr>
                            <w:noProof/>
                          </w:rPr>
                          <w:t xml:space="preserve">[3] </w:t>
                        </w:r>
                      </w:p>
                    </w:tc>
                    <w:tc>
                      <w:tcPr>
                        <w:tcW w:w="0" w:type="auto"/>
                        <w:hideMark/>
                      </w:tcPr>
                      <w:p w:rsidR="00034373" w:rsidRDefault="00034373">
                        <w:pPr>
                          <w:pStyle w:val="Bibliography"/>
                          <w:rPr>
                            <w:noProof/>
                          </w:rPr>
                        </w:pPr>
                        <w:r>
                          <w:rPr>
                            <w:noProof/>
                          </w:rPr>
                          <w:t>A. B. S. S. T. F. J. P. B. R. S. Ozlem Uzuner, "Evaluating the state of the art in coreference resolution for electronic medical records," JAMIA Journal of the American Medical Informatics Association, 2012.</w:t>
                        </w:r>
                      </w:p>
                    </w:tc>
                  </w:tr>
                  <w:tr w:rsidR="00034373">
                    <w:trPr>
                      <w:divId w:val="1003095215"/>
                      <w:tblCellSpacing w:w="15" w:type="dxa"/>
                    </w:trPr>
                    <w:tc>
                      <w:tcPr>
                        <w:tcW w:w="50" w:type="pct"/>
                        <w:hideMark/>
                      </w:tcPr>
                      <w:p w:rsidR="00034373" w:rsidRDefault="00034373">
                        <w:pPr>
                          <w:pStyle w:val="Bibliography"/>
                          <w:rPr>
                            <w:noProof/>
                          </w:rPr>
                        </w:pPr>
                        <w:r>
                          <w:rPr>
                            <w:noProof/>
                          </w:rPr>
                          <w:t xml:space="preserve">[4] </w:t>
                        </w:r>
                      </w:p>
                    </w:tc>
                    <w:tc>
                      <w:tcPr>
                        <w:tcW w:w="0" w:type="auto"/>
                        <w:hideMark/>
                      </w:tcPr>
                      <w:p w:rsidR="00034373" w:rsidRDefault="00034373">
                        <w:pPr>
                          <w:pStyle w:val="Bibliography"/>
                          <w:rPr>
                            <w:noProof/>
                          </w:rPr>
                        </w:pPr>
                        <w:r>
                          <w:rPr>
                            <w:noProof/>
                          </w:rPr>
                          <w:t>Wikipedia, "Coreference".</w:t>
                        </w:r>
                      </w:p>
                    </w:tc>
                  </w:tr>
                </w:tbl>
                <w:p w:rsidR="00034373" w:rsidRDefault="00034373">
                  <w:pPr>
                    <w:divId w:val="1003095215"/>
                    <w:rPr>
                      <w:rFonts w:eastAsia="Times New Roman"/>
                      <w:noProof/>
                    </w:rPr>
                  </w:pPr>
                </w:p>
                <w:p w:rsidR="00E02CA8" w:rsidRDefault="00E02CA8" w:rsidP="00B8017F">
                  <w:r>
                    <w:rPr>
                      <w:b/>
                      <w:bCs/>
                      <w:noProof/>
                    </w:rPr>
                    <w:fldChar w:fldCharType="end"/>
                  </w:r>
                </w:p>
              </w:sdtContent>
            </w:sdt>
          </w:sdtContent>
        </w:sdt>
      </w:sdtContent>
    </w:sdt>
    <w:p w:rsidR="00E0154F" w:rsidRDefault="00E0154F" w:rsidP="00026593"/>
    <w:sectPr w:rsidR="00E0154F" w:rsidSect="003B1F75">
      <w:headerReference w:type="even" r:id="rId21"/>
      <w:headerReference w:type="default" r:id="rId22"/>
      <w:footerReference w:type="even" r:id="rId23"/>
      <w:footerReference w:type="default" r:id="rId24"/>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984" w:rsidRDefault="00964984" w:rsidP="001341D9">
      <w:pPr>
        <w:spacing w:after="0"/>
      </w:pPr>
      <w:r>
        <w:separator/>
      </w:r>
    </w:p>
  </w:endnote>
  <w:endnote w:type="continuationSeparator" w:id="0">
    <w:p w:rsidR="00964984" w:rsidRDefault="00964984" w:rsidP="001341D9">
      <w:pPr>
        <w:spacing w:after="0"/>
      </w:pPr>
      <w:r>
        <w:continuationSeparator/>
      </w:r>
    </w:p>
  </w:endnote>
  <w:endnote w:type="continuationNotice" w:id="1">
    <w:p w:rsidR="00964984" w:rsidRDefault="0096498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CC0" w:rsidRPr="000300C7" w:rsidRDefault="002E5CC0"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CC0" w:rsidRPr="000300C7" w:rsidRDefault="002E5CC0"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CC0" w:rsidRPr="000300C7" w:rsidRDefault="002E5CC0"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FB3698">
      <w:rPr>
        <w:rFonts w:ascii="LM Sans 10" w:hAnsi="LM Sans 10"/>
        <w:noProof/>
      </w:rPr>
      <w:t>18</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CC0" w:rsidRPr="000300C7" w:rsidRDefault="002E5CC0"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FB3698">
      <w:rPr>
        <w:rFonts w:ascii="LM Sans 10" w:hAnsi="LM Sans 10"/>
        <w:noProof/>
      </w:rPr>
      <w:t>17</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984" w:rsidRDefault="00964984" w:rsidP="001341D9">
      <w:pPr>
        <w:spacing w:after="0"/>
      </w:pPr>
      <w:r>
        <w:separator/>
      </w:r>
    </w:p>
  </w:footnote>
  <w:footnote w:type="continuationSeparator" w:id="0">
    <w:p w:rsidR="00964984" w:rsidRDefault="00964984" w:rsidP="001341D9">
      <w:pPr>
        <w:spacing w:after="0"/>
      </w:pPr>
      <w:r>
        <w:continuationSeparator/>
      </w:r>
    </w:p>
  </w:footnote>
  <w:footnote w:type="continuationNotice" w:id="1">
    <w:p w:rsidR="00964984" w:rsidRDefault="00964984">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CC0" w:rsidRPr="000300C7" w:rsidRDefault="002E5CC0"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CC0" w:rsidRPr="00132AD9" w:rsidRDefault="002E5CC0"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FB3698">
      <w:rPr>
        <w:rFonts w:ascii="LM Sans 10" w:hAnsi="LM Sans 10"/>
        <w:noProof/>
      </w:rPr>
      <w:t>Kết luận</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CC0" w:rsidRPr="000300C7" w:rsidRDefault="002E5CC0"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FB3698">
      <w:rPr>
        <w:rFonts w:ascii="LM Sans 10" w:hAnsi="LM Sans 10"/>
        <w:noProof/>
      </w:rPr>
      <w:t>Tập dữ liệu và phương pháp đánh giá</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5EA3F24"/>
    <w:multiLevelType w:val="hybridMultilevel"/>
    <w:tmpl w:val="28BE56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8"/>
  </w:num>
  <w:num w:numId="2">
    <w:abstractNumId w:val="15"/>
  </w:num>
  <w:num w:numId="3">
    <w:abstractNumId w:val="14"/>
  </w:num>
  <w:num w:numId="4">
    <w:abstractNumId w:val="12"/>
  </w:num>
  <w:num w:numId="5">
    <w:abstractNumId w:val="20"/>
  </w:num>
  <w:num w:numId="6">
    <w:abstractNumId w:val="10"/>
  </w:num>
  <w:num w:numId="7">
    <w:abstractNumId w:val="19"/>
  </w:num>
  <w:num w:numId="8">
    <w:abstractNumId w:val="21"/>
  </w:num>
  <w:num w:numId="9">
    <w:abstractNumId w:val="22"/>
  </w:num>
  <w:num w:numId="10">
    <w:abstractNumId w:val="3"/>
  </w:num>
  <w:num w:numId="11">
    <w:abstractNumId w:val="6"/>
  </w:num>
  <w:num w:numId="12">
    <w:abstractNumId w:val="9"/>
  </w:num>
  <w:num w:numId="13">
    <w:abstractNumId w:val="0"/>
  </w:num>
  <w:num w:numId="14">
    <w:abstractNumId w:val="13"/>
  </w:num>
  <w:num w:numId="15">
    <w:abstractNumId w:val="1"/>
  </w:num>
  <w:num w:numId="16">
    <w:abstractNumId w:val="5"/>
  </w:num>
  <w:num w:numId="17">
    <w:abstractNumId w:val="16"/>
  </w:num>
  <w:num w:numId="18">
    <w:abstractNumId w:val="4"/>
  </w:num>
  <w:num w:numId="19">
    <w:abstractNumId w:val="7"/>
  </w:num>
  <w:num w:numId="20">
    <w:abstractNumId w:val="8"/>
  </w:num>
  <w:num w:numId="21">
    <w:abstractNumId w:val="2"/>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103B"/>
    <w:rsid w:val="000064C7"/>
    <w:rsid w:val="00014764"/>
    <w:rsid w:val="00026593"/>
    <w:rsid w:val="000300C7"/>
    <w:rsid w:val="00034373"/>
    <w:rsid w:val="00085600"/>
    <w:rsid w:val="00090238"/>
    <w:rsid w:val="000A6E16"/>
    <w:rsid w:val="000B34B1"/>
    <w:rsid w:val="000C06C1"/>
    <w:rsid w:val="000C28B3"/>
    <w:rsid w:val="000D28D0"/>
    <w:rsid w:val="000E254F"/>
    <w:rsid w:val="000E2A6F"/>
    <w:rsid w:val="0011211D"/>
    <w:rsid w:val="00114987"/>
    <w:rsid w:val="00115BAF"/>
    <w:rsid w:val="00127127"/>
    <w:rsid w:val="00132AD9"/>
    <w:rsid w:val="00132D6A"/>
    <w:rsid w:val="00133B66"/>
    <w:rsid w:val="001341D9"/>
    <w:rsid w:val="00135AE0"/>
    <w:rsid w:val="00162AC4"/>
    <w:rsid w:val="00180D0A"/>
    <w:rsid w:val="0019099C"/>
    <w:rsid w:val="00196954"/>
    <w:rsid w:val="001A4FD8"/>
    <w:rsid w:val="001B1FC7"/>
    <w:rsid w:val="001B6915"/>
    <w:rsid w:val="001D16D8"/>
    <w:rsid w:val="001E4348"/>
    <w:rsid w:val="00206638"/>
    <w:rsid w:val="00261736"/>
    <w:rsid w:val="00262E3E"/>
    <w:rsid w:val="00265854"/>
    <w:rsid w:val="0028362C"/>
    <w:rsid w:val="002A1A98"/>
    <w:rsid w:val="002A590B"/>
    <w:rsid w:val="002A59FA"/>
    <w:rsid w:val="002C40A8"/>
    <w:rsid w:val="002C6266"/>
    <w:rsid w:val="002C7AEC"/>
    <w:rsid w:val="002D4C6A"/>
    <w:rsid w:val="002E1326"/>
    <w:rsid w:val="002E5CC0"/>
    <w:rsid w:val="002F2D63"/>
    <w:rsid w:val="002F5471"/>
    <w:rsid w:val="002F6CFD"/>
    <w:rsid w:val="00347E77"/>
    <w:rsid w:val="00363A95"/>
    <w:rsid w:val="00364112"/>
    <w:rsid w:val="00367697"/>
    <w:rsid w:val="00373522"/>
    <w:rsid w:val="003B0F53"/>
    <w:rsid w:val="003B1F75"/>
    <w:rsid w:val="003B333B"/>
    <w:rsid w:val="003B3492"/>
    <w:rsid w:val="003B38EA"/>
    <w:rsid w:val="003D7885"/>
    <w:rsid w:val="004161C7"/>
    <w:rsid w:val="0042148D"/>
    <w:rsid w:val="00423AA4"/>
    <w:rsid w:val="0042418C"/>
    <w:rsid w:val="00425942"/>
    <w:rsid w:val="00440FAF"/>
    <w:rsid w:val="00441295"/>
    <w:rsid w:val="004456D6"/>
    <w:rsid w:val="00455653"/>
    <w:rsid w:val="004605E8"/>
    <w:rsid w:val="004629AA"/>
    <w:rsid w:val="00462E77"/>
    <w:rsid w:val="004723EF"/>
    <w:rsid w:val="0048792B"/>
    <w:rsid w:val="00490984"/>
    <w:rsid w:val="00491D0F"/>
    <w:rsid w:val="00492968"/>
    <w:rsid w:val="004929ED"/>
    <w:rsid w:val="004A10DB"/>
    <w:rsid w:val="004B79CD"/>
    <w:rsid w:val="004C6537"/>
    <w:rsid w:val="004D513C"/>
    <w:rsid w:val="004E2345"/>
    <w:rsid w:val="004E373F"/>
    <w:rsid w:val="004E4AA9"/>
    <w:rsid w:val="004E7A3F"/>
    <w:rsid w:val="004F23E1"/>
    <w:rsid w:val="005007F6"/>
    <w:rsid w:val="00501AA1"/>
    <w:rsid w:val="00502C0A"/>
    <w:rsid w:val="00502CB9"/>
    <w:rsid w:val="0051482C"/>
    <w:rsid w:val="0053284C"/>
    <w:rsid w:val="005414AF"/>
    <w:rsid w:val="00560540"/>
    <w:rsid w:val="00562908"/>
    <w:rsid w:val="005633E0"/>
    <w:rsid w:val="00571AE1"/>
    <w:rsid w:val="005863CB"/>
    <w:rsid w:val="00587C76"/>
    <w:rsid w:val="00590C07"/>
    <w:rsid w:val="005A2B73"/>
    <w:rsid w:val="005B2F21"/>
    <w:rsid w:val="005E1F14"/>
    <w:rsid w:val="005E2502"/>
    <w:rsid w:val="005E713C"/>
    <w:rsid w:val="005F78A7"/>
    <w:rsid w:val="00611BE7"/>
    <w:rsid w:val="006131E4"/>
    <w:rsid w:val="006138C9"/>
    <w:rsid w:val="006415C2"/>
    <w:rsid w:val="0065024B"/>
    <w:rsid w:val="00662C85"/>
    <w:rsid w:val="00664783"/>
    <w:rsid w:val="00664CFE"/>
    <w:rsid w:val="006709F8"/>
    <w:rsid w:val="00681383"/>
    <w:rsid w:val="006958D9"/>
    <w:rsid w:val="006A3F8F"/>
    <w:rsid w:val="006B4590"/>
    <w:rsid w:val="006B730B"/>
    <w:rsid w:val="006B7642"/>
    <w:rsid w:val="006C2252"/>
    <w:rsid w:val="006C274B"/>
    <w:rsid w:val="006D5744"/>
    <w:rsid w:val="006F465D"/>
    <w:rsid w:val="006F59D3"/>
    <w:rsid w:val="006F6A7E"/>
    <w:rsid w:val="00712C78"/>
    <w:rsid w:val="00721F9D"/>
    <w:rsid w:val="007265D8"/>
    <w:rsid w:val="00735FA6"/>
    <w:rsid w:val="00750EF3"/>
    <w:rsid w:val="00756591"/>
    <w:rsid w:val="0077342D"/>
    <w:rsid w:val="007B23E1"/>
    <w:rsid w:val="007B48FE"/>
    <w:rsid w:val="007C5DCB"/>
    <w:rsid w:val="007E541F"/>
    <w:rsid w:val="00801C5B"/>
    <w:rsid w:val="00803779"/>
    <w:rsid w:val="00803D99"/>
    <w:rsid w:val="00807298"/>
    <w:rsid w:val="0080768C"/>
    <w:rsid w:val="008216A3"/>
    <w:rsid w:val="008309EB"/>
    <w:rsid w:val="00832352"/>
    <w:rsid w:val="008408E9"/>
    <w:rsid w:val="00847BCC"/>
    <w:rsid w:val="0085433B"/>
    <w:rsid w:val="0085531D"/>
    <w:rsid w:val="00864D7D"/>
    <w:rsid w:val="008677A4"/>
    <w:rsid w:val="0088104D"/>
    <w:rsid w:val="00885F5E"/>
    <w:rsid w:val="008A4572"/>
    <w:rsid w:val="008B45C9"/>
    <w:rsid w:val="008C121F"/>
    <w:rsid w:val="008D2D95"/>
    <w:rsid w:val="008E3F2B"/>
    <w:rsid w:val="0090687D"/>
    <w:rsid w:val="009148EC"/>
    <w:rsid w:val="0094327A"/>
    <w:rsid w:val="009468CB"/>
    <w:rsid w:val="00946ADE"/>
    <w:rsid w:val="00954FA0"/>
    <w:rsid w:val="009562CE"/>
    <w:rsid w:val="00963FC8"/>
    <w:rsid w:val="00964984"/>
    <w:rsid w:val="00965319"/>
    <w:rsid w:val="00983DC1"/>
    <w:rsid w:val="00983EC9"/>
    <w:rsid w:val="009846E6"/>
    <w:rsid w:val="00991C8E"/>
    <w:rsid w:val="00992532"/>
    <w:rsid w:val="009A1A5D"/>
    <w:rsid w:val="009A5E03"/>
    <w:rsid w:val="009A77EA"/>
    <w:rsid w:val="00A05B54"/>
    <w:rsid w:val="00A131E8"/>
    <w:rsid w:val="00A142DE"/>
    <w:rsid w:val="00A33577"/>
    <w:rsid w:val="00A52A8E"/>
    <w:rsid w:val="00A54A78"/>
    <w:rsid w:val="00A65826"/>
    <w:rsid w:val="00A750F9"/>
    <w:rsid w:val="00A84CE6"/>
    <w:rsid w:val="00A93333"/>
    <w:rsid w:val="00AA0CE6"/>
    <w:rsid w:val="00AA5358"/>
    <w:rsid w:val="00AA6E8E"/>
    <w:rsid w:val="00AB1969"/>
    <w:rsid w:val="00AB595B"/>
    <w:rsid w:val="00AD20C2"/>
    <w:rsid w:val="00B047F5"/>
    <w:rsid w:val="00B115CA"/>
    <w:rsid w:val="00B31D95"/>
    <w:rsid w:val="00B439EF"/>
    <w:rsid w:val="00B44C94"/>
    <w:rsid w:val="00B54FD6"/>
    <w:rsid w:val="00B635F1"/>
    <w:rsid w:val="00B7429A"/>
    <w:rsid w:val="00B7716A"/>
    <w:rsid w:val="00B8017F"/>
    <w:rsid w:val="00B91CE8"/>
    <w:rsid w:val="00B92DAB"/>
    <w:rsid w:val="00BB5898"/>
    <w:rsid w:val="00BD192A"/>
    <w:rsid w:val="00BF3E72"/>
    <w:rsid w:val="00C07C75"/>
    <w:rsid w:val="00C13458"/>
    <w:rsid w:val="00C24249"/>
    <w:rsid w:val="00C2583A"/>
    <w:rsid w:val="00C452AE"/>
    <w:rsid w:val="00C50A03"/>
    <w:rsid w:val="00C601BC"/>
    <w:rsid w:val="00C64543"/>
    <w:rsid w:val="00C7603E"/>
    <w:rsid w:val="00C846A9"/>
    <w:rsid w:val="00C92F3E"/>
    <w:rsid w:val="00C93F7F"/>
    <w:rsid w:val="00C94B17"/>
    <w:rsid w:val="00CD41AA"/>
    <w:rsid w:val="00CF3343"/>
    <w:rsid w:val="00CF361D"/>
    <w:rsid w:val="00D05A7F"/>
    <w:rsid w:val="00D14F80"/>
    <w:rsid w:val="00D225C0"/>
    <w:rsid w:val="00D23CA6"/>
    <w:rsid w:val="00D44822"/>
    <w:rsid w:val="00D502A0"/>
    <w:rsid w:val="00D71AD0"/>
    <w:rsid w:val="00D80569"/>
    <w:rsid w:val="00D820E4"/>
    <w:rsid w:val="00D905AA"/>
    <w:rsid w:val="00DB0CE1"/>
    <w:rsid w:val="00DB2AC6"/>
    <w:rsid w:val="00DB2EED"/>
    <w:rsid w:val="00DE1C30"/>
    <w:rsid w:val="00DE2301"/>
    <w:rsid w:val="00DE2F9F"/>
    <w:rsid w:val="00DE5567"/>
    <w:rsid w:val="00DF1A26"/>
    <w:rsid w:val="00E0154F"/>
    <w:rsid w:val="00E02CA8"/>
    <w:rsid w:val="00E0487A"/>
    <w:rsid w:val="00E05343"/>
    <w:rsid w:val="00E05E73"/>
    <w:rsid w:val="00E109EF"/>
    <w:rsid w:val="00E12FFF"/>
    <w:rsid w:val="00E13D29"/>
    <w:rsid w:val="00E31EF8"/>
    <w:rsid w:val="00E36C35"/>
    <w:rsid w:val="00E454E9"/>
    <w:rsid w:val="00E5617A"/>
    <w:rsid w:val="00E56F9E"/>
    <w:rsid w:val="00E7188A"/>
    <w:rsid w:val="00E917FA"/>
    <w:rsid w:val="00E91944"/>
    <w:rsid w:val="00E93076"/>
    <w:rsid w:val="00EA7F2E"/>
    <w:rsid w:val="00EB4561"/>
    <w:rsid w:val="00EB5B9D"/>
    <w:rsid w:val="00EC040D"/>
    <w:rsid w:val="00EC2E4E"/>
    <w:rsid w:val="00EC3425"/>
    <w:rsid w:val="00F00656"/>
    <w:rsid w:val="00F11481"/>
    <w:rsid w:val="00F31EA9"/>
    <w:rsid w:val="00F352BD"/>
    <w:rsid w:val="00F52819"/>
    <w:rsid w:val="00F53AEC"/>
    <w:rsid w:val="00F93AD1"/>
    <w:rsid w:val="00F95244"/>
    <w:rsid w:val="00F9682E"/>
    <w:rsid w:val="00FA784D"/>
    <w:rsid w:val="00FB099A"/>
    <w:rsid w:val="00FB3698"/>
    <w:rsid w:val="00FC5301"/>
    <w:rsid w:val="00FD6186"/>
    <w:rsid w:val="00FE0F3C"/>
    <w:rsid w:val="00FF1BAD"/>
    <w:rsid w:val="00FF24B4"/>
    <w:rsid w:val="00FF4006"/>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FA6"/>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735FA6"/>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735FA6"/>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35FA6"/>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35FA6"/>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735FA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35FA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35FA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35F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5F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FA6"/>
    <w:rPr>
      <w:color w:val="808080"/>
    </w:rPr>
  </w:style>
  <w:style w:type="character" w:customStyle="1" w:styleId="Heading1Char">
    <w:name w:val="Heading 1 Char"/>
    <w:basedOn w:val="DefaultParagraphFont"/>
    <w:link w:val="Heading1"/>
    <w:uiPriority w:val="9"/>
    <w:rsid w:val="00735FA6"/>
    <w:rPr>
      <w:rFonts w:ascii="LM Roman 10" w:eastAsiaTheme="majorEastAsia" w:hAnsi="LM Roman 10" w:cstheme="majorBidi"/>
      <w:b/>
      <w:sz w:val="26"/>
      <w:szCs w:val="32"/>
    </w:rPr>
  </w:style>
  <w:style w:type="paragraph" w:styleId="NoSpacing">
    <w:name w:val="No Spacing"/>
    <w:link w:val="NoSpacingChar"/>
    <w:uiPriority w:val="1"/>
    <w:qFormat/>
    <w:rsid w:val="00735FA6"/>
    <w:pPr>
      <w:spacing w:after="0" w:line="240" w:lineRule="auto"/>
    </w:pPr>
    <w:rPr>
      <w:rFonts w:ascii="LM Roman 10" w:hAnsi="LM Roman 10"/>
    </w:rPr>
  </w:style>
  <w:style w:type="character" w:customStyle="1" w:styleId="Heading2Char">
    <w:name w:val="Heading 2 Char"/>
    <w:basedOn w:val="DefaultParagraphFont"/>
    <w:link w:val="Heading2"/>
    <w:uiPriority w:val="9"/>
    <w:rsid w:val="00735FA6"/>
    <w:rPr>
      <w:rFonts w:ascii="LM Roman 10" w:eastAsiaTheme="majorEastAsia" w:hAnsi="LM Roman 10" w:cstheme="majorBidi"/>
      <w:b/>
      <w:szCs w:val="26"/>
    </w:rPr>
  </w:style>
  <w:style w:type="paragraph" w:styleId="ListParagraph">
    <w:name w:val="List Paragraph"/>
    <w:basedOn w:val="Normal"/>
    <w:uiPriority w:val="34"/>
    <w:qFormat/>
    <w:rsid w:val="00735FA6"/>
    <w:pPr>
      <w:ind w:left="720"/>
      <w:contextualSpacing/>
    </w:pPr>
  </w:style>
  <w:style w:type="character" w:customStyle="1" w:styleId="Heading3Char">
    <w:name w:val="Heading 3 Char"/>
    <w:basedOn w:val="DefaultParagraphFont"/>
    <w:link w:val="Heading3"/>
    <w:uiPriority w:val="9"/>
    <w:rsid w:val="00735FA6"/>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735FA6"/>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735FA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35FA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35FA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35F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35FA6"/>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735FA6"/>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735FA6"/>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735F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35FA6"/>
    <w:rPr>
      <w:rFonts w:ascii="LM Roman 10" w:hAnsi="LM Roman 10"/>
      <w:i/>
      <w:iCs/>
      <w:color w:val="5B9BD5" w:themeColor="accent1"/>
    </w:rPr>
  </w:style>
  <w:style w:type="table" w:styleId="TableGrid">
    <w:name w:val="Table Grid"/>
    <w:basedOn w:val="TableNormal"/>
    <w:uiPriority w:val="39"/>
    <w:rsid w:val="00735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35FA6"/>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35FA6"/>
    <w:pPr>
      <w:spacing w:after="100"/>
    </w:pPr>
  </w:style>
  <w:style w:type="paragraph" w:styleId="TOC2">
    <w:name w:val="toc 2"/>
    <w:basedOn w:val="Normal"/>
    <w:next w:val="Normal"/>
    <w:autoRedefine/>
    <w:uiPriority w:val="39"/>
    <w:unhideWhenUsed/>
    <w:rsid w:val="00735FA6"/>
    <w:pPr>
      <w:spacing w:after="100"/>
      <w:ind w:left="220"/>
    </w:pPr>
  </w:style>
  <w:style w:type="character" w:styleId="Hyperlink">
    <w:name w:val="Hyperlink"/>
    <w:basedOn w:val="DefaultParagraphFont"/>
    <w:uiPriority w:val="99"/>
    <w:unhideWhenUsed/>
    <w:rsid w:val="00735FA6"/>
    <w:rPr>
      <w:color w:val="0563C1" w:themeColor="hyperlink"/>
      <w:u w:val="single"/>
    </w:rPr>
  </w:style>
  <w:style w:type="paragraph" w:styleId="Header">
    <w:name w:val="header"/>
    <w:basedOn w:val="Normal"/>
    <w:link w:val="HeaderChar"/>
    <w:uiPriority w:val="99"/>
    <w:unhideWhenUsed/>
    <w:rsid w:val="00735FA6"/>
    <w:pPr>
      <w:tabs>
        <w:tab w:val="center" w:pos="4680"/>
        <w:tab w:val="right" w:pos="9360"/>
      </w:tabs>
      <w:spacing w:after="0"/>
    </w:pPr>
  </w:style>
  <w:style w:type="character" w:customStyle="1" w:styleId="HeaderChar">
    <w:name w:val="Header Char"/>
    <w:basedOn w:val="DefaultParagraphFont"/>
    <w:link w:val="Header"/>
    <w:uiPriority w:val="99"/>
    <w:rsid w:val="00735FA6"/>
    <w:rPr>
      <w:rFonts w:ascii="LM Roman 10" w:hAnsi="LM Roman 10"/>
    </w:rPr>
  </w:style>
  <w:style w:type="paragraph" w:styleId="Footer">
    <w:name w:val="footer"/>
    <w:basedOn w:val="Normal"/>
    <w:link w:val="FooterChar"/>
    <w:uiPriority w:val="99"/>
    <w:unhideWhenUsed/>
    <w:rsid w:val="00735FA6"/>
    <w:pPr>
      <w:tabs>
        <w:tab w:val="center" w:pos="4680"/>
        <w:tab w:val="right" w:pos="9360"/>
      </w:tabs>
      <w:spacing w:after="0"/>
    </w:pPr>
  </w:style>
  <w:style w:type="character" w:customStyle="1" w:styleId="FooterChar">
    <w:name w:val="Footer Char"/>
    <w:basedOn w:val="DefaultParagraphFont"/>
    <w:link w:val="Footer"/>
    <w:uiPriority w:val="99"/>
    <w:rsid w:val="00735FA6"/>
    <w:rPr>
      <w:rFonts w:ascii="LM Roman 10" w:hAnsi="LM Roman 10"/>
    </w:rPr>
  </w:style>
  <w:style w:type="paragraph" w:customStyle="1" w:styleId="Abstract">
    <w:name w:val="Abstract"/>
    <w:basedOn w:val="NoSpacing"/>
    <w:next w:val="Normal"/>
    <w:link w:val="AbstractChar"/>
    <w:qFormat/>
    <w:rsid w:val="00735FA6"/>
    <w:pPr>
      <w:spacing w:before="480" w:after="480"/>
      <w:ind w:left="547" w:right="533"/>
      <w:jc w:val="both"/>
    </w:pPr>
    <w:rPr>
      <w:b/>
      <w:sz w:val="18"/>
    </w:rPr>
  </w:style>
  <w:style w:type="paragraph" w:customStyle="1" w:styleId="Keyword">
    <w:name w:val="Keyword"/>
    <w:basedOn w:val="NoSpacing"/>
    <w:next w:val="Normal"/>
    <w:link w:val="KeywordChar"/>
    <w:qFormat/>
    <w:rsid w:val="00735FA6"/>
    <w:pPr>
      <w:spacing w:before="480" w:after="480"/>
    </w:pPr>
    <w:rPr>
      <w:b/>
    </w:rPr>
  </w:style>
  <w:style w:type="character" w:customStyle="1" w:styleId="NoSpacingChar">
    <w:name w:val="No Spacing Char"/>
    <w:basedOn w:val="DefaultParagraphFont"/>
    <w:link w:val="NoSpacing"/>
    <w:uiPriority w:val="1"/>
    <w:rsid w:val="00735FA6"/>
    <w:rPr>
      <w:rFonts w:ascii="LM Roman 10" w:hAnsi="LM Roman 10"/>
    </w:rPr>
  </w:style>
  <w:style w:type="character" w:customStyle="1" w:styleId="AbstractChar">
    <w:name w:val="Abstract Char"/>
    <w:basedOn w:val="NoSpacingChar"/>
    <w:link w:val="Abstract"/>
    <w:rsid w:val="00735FA6"/>
    <w:rPr>
      <w:rFonts w:ascii="LM Roman 10" w:hAnsi="LM Roman 10"/>
      <w:b/>
      <w:sz w:val="18"/>
    </w:rPr>
  </w:style>
  <w:style w:type="character" w:customStyle="1" w:styleId="KeywordChar">
    <w:name w:val="Keyword Char"/>
    <w:basedOn w:val="NoSpacingChar"/>
    <w:link w:val="Keyword"/>
    <w:rsid w:val="00735FA6"/>
    <w:rPr>
      <w:rFonts w:ascii="LM Roman 10" w:hAnsi="LM Roman 10"/>
      <w:b/>
    </w:rPr>
  </w:style>
  <w:style w:type="paragraph" w:styleId="Caption">
    <w:name w:val="caption"/>
    <w:basedOn w:val="NoSpacing"/>
    <w:next w:val="Normal"/>
    <w:autoRedefine/>
    <w:uiPriority w:val="35"/>
    <w:unhideWhenUsed/>
    <w:qFormat/>
    <w:rsid w:val="00735FA6"/>
    <w:pPr>
      <w:spacing w:after="200"/>
      <w:jc w:val="center"/>
    </w:pPr>
    <w:rPr>
      <w:rFonts w:ascii="LM Sans 10" w:hAnsi="LM Sans 10"/>
      <w:i/>
      <w:iCs/>
      <w:color w:val="44546A" w:themeColor="text2"/>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6A3F8F"/>
    <w:pPr>
      <w:spacing w:before="120" w:after="120"/>
      <w:ind w:firstLine="0"/>
      <w:outlineLvl w:val="3"/>
    </w:pPr>
    <w:rPr>
      <w:b/>
    </w:rPr>
  </w:style>
  <w:style w:type="character" w:customStyle="1" w:styleId="High-levelHeadingChar">
    <w:name w:val="High-level Heading Char"/>
    <w:basedOn w:val="DefaultParagraphFont"/>
    <w:link w:val="High-levelHeading"/>
    <w:rsid w:val="006A3F8F"/>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em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package" Target="embeddings/Microsoft_Visio_Drawing1111.vsdx"/><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363C5"/>
    <w:rsid w:val="00174FCE"/>
    <w:rsid w:val="001A0C53"/>
    <w:rsid w:val="002764FA"/>
    <w:rsid w:val="00284672"/>
    <w:rsid w:val="002B1A7A"/>
    <w:rsid w:val="00337A18"/>
    <w:rsid w:val="00456C99"/>
    <w:rsid w:val="006C0217"/>
    <w:rsid w:val="00717246"/>
    <w:rsid w:val="0079255E"/>
    <w:rsid w:val="008974A5"/>
    <w:rsid w:val="009B63D3"/>
    <w:rsid w:val="009E27E8"/>
    <w:rsid w:val="00A70686"/>
    <w:rsid w:val="00BA4C5F"/>
    <w:rsid w:val="00C24C76"/>
    <w:rsid w:val="00D4302B"/>
    <w:rsid w:val="00E11E0F"/>
    <w:rsid w:val="00E14D71"/>
    <w:rsid w:val="00E5187F"/>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434"/>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1</b:RefOrder>
  </b:Source>
  <b:Source>
    <b:Tag>Wik</b:Tag>
    <b:SourceType>Book</b:SourceType>
    <b:Guid>{CCEC0051-CF69-4FA2-85B9-44721C10675C}</b:Guid>
    <b:Title>Electronic Health Record</b:Title>
    <b:Author>
      <b:Author>
        <b:NameList>
          <b:Person>
            <b:Last>Wikipedia</b:Last>
          </b:Person>
        </b:NameList>
      </b:Author>
    </b:Author>
    <b:RefOrder>2</b:RefOrder>
  </b:Source>
  <b:Source>
    <b:Tag>Ozl12</b:Tag>
    <b:SourceType>Report</b:SourceType>
    <b:Guid>{43354508-2BE2-49AD-A467-3D80C87F65DA}</b:Guid>
    <b:Title>Evaluating the state of the art in coreference resolution for electronic medical records</b:Title>
    <b:Year>2012</b:Year>
    <b:Publisher>JAMIA Journal of  the American Medical Informatics Association</b:Publisher>
    <b:Author>
      <b:Author>
        <b:NameList>
          <b:Person>
            <b:Last>Ozlem Uzuner</b:Last>
            <b:First>Andreea</b:First>
            <b:Middle>Bodnari, Shuying Shen, Tyler Forbush, John Pestian, Brett R South</b:Middle>
          </b:Person>
        </b:NameList>
      </b:Author>
    </b:Author>
    <b:RefOrder>3</b:RefOrder>
  </b:Source>
  <b:Source>
    <b:Tag>Wik1</b:Tag>
    <b:SourceType>Report</b:SourceType>
    <b:Guid>{B42CBD02-3FF0-4775-BA72-78171616D176}</b:Guid>
    <b:Title>Coreference</b:Title>
    <b:Author>
      <b:Author>
        <b:NameList>
          <b:Person>
            <b:Last>Wikipedia</b:Last>
          </b:Person>
        </b:NameList>
      </b:Author>
    </b:Author>
    <b:RefOrder>4</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D218A416-6E39-40D1-AF7A-7B01778C7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918</TotalTime>
  <Pages>18</Pages>
  <Words>4233</Words>
  <Characters>24129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28306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50</cp:revision>
  <dcterms:created xsi:type="dcterms:W3CDTF">2015-05-14T10:37:00Z</dcterms:created>
  <dcterms:modified xsi:type="dcterms:W3CDTF">2015-05-30T10:52:00Z</dcterms:modified>
</cp:coreProperties>
</file>